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F5" w:rsidRDefault="00830CB5" w:rsidP="00C04F84">
      <w:pPr>
        <w:pStyle w:val="Title"/>
      </w:pPr>
      <w:bookmarkStart w:id="0" w:name="_GoBack"/>
      <w:bookmarkEnd w:id="0"/>
      <w:r w:rsidRPr="00731266">
        <w:t xml:space="preserve">AT&amp;T </w:t>
      </w:r>
      <w:r>
        <w:t xml:space="preserve">Advertising SDK Developer Guide for </w:t>
      </w:r>
      <w:r w:rsidR="00AD5C34">
        <w:t>Android</w:t>
      </w:r>
    </w:p>
    <w:p w:rsidR="00CE3E3E" w:rsidRDefault="00CE3E3E" w:rsidP="00CE3E3E">
      <w:pPr>
        <w:pStyle w:val="Author"/>
      </w:pPr>
      <w:r>
        <w:t xml:space="preserve">Publication Date: </w:t>
      </w:r>
      <w:del w:id="1" w:author="CDT User" w:date="2014-05-28T13:57:00Z">
        <w:r w:rsidR="00434FF3" w:rsidDel="00A020F2">
          <w:delText>September</w:delText>
        </w:r>
        <w:r w:rsidR="00AD5C34" w:rsidDel="00A020F2">
          <w:delText xml:space="preserve"> </w:delText>
        </w:r>
      </w:del>
      <w:ins w:id="2" w:author="CDT User" w:date="2014-05-28T13:57:00Z">
        <w:r w:rsidR="00A020F2">
          <w:t>May</w:t>
        </w:r>
        <w:r w:rsidR="00A020F2">
          <w:t xml:space="preserve"> </w:t>
        </w:r>
        <w:r w:rsidR="00A020F2">
          <w:t>28</w:t>
        </w:r>
        <w:r w:rsidR="00A020F2" w:rsidRPr="00A020F2">
          <w:rPr>
            <w:vertAlign w:val="superscript"/>
            <w:rPrChange w:id="3" w:author="CDT User" w:date="2014-05-28T13:57:00Z">
              <w:rPr/>
            </w:rPrChange>
          </w:rPr>
          <w:t>th</w:t>
        </w:r>
      </w:ins>
      <w:del w:id="4" w:author="CDT User" w:date="2014-05-28T13:57:00Z">
        <w:r w:rsidR="00AD5C34" w:rsidDel="00A020F2">
          <w:delText>1</w:delText>
        </w:r>
        <w:r w:rsidR="00AD5C34" w:rsidRPr="00AD5C34" w:rsidDel="00A020F2">
          <w:rPr>
            <w:vertAlign w:val="superscript"/>
          </w:rPr>
          <w:delText>st</w:delText>
        </w:r>
        <w:r w:rsidR="00AD5C34" w:rsidDel="00A020F2">
          <w:delText xml:space="preserve"> </w:delText>
        </w:r>
      </w:del>
      <w:r w:rsidR="00AD5C34">
        <w:t xml:space="preserve"> 201</w:t>
      </w:r>
      <w:ins w:id="5" w:author="CDT User" w:date="2014-05-28T13:57:00Z">
        <w:r w:rsidR="00A020F2">
          <w:t>4</w:t>
        </w:r>
      </w:ins>
      <w:del w:id="6" w:author="CDT User" w:date="2014-05-28T13:57:00Z">
        <w:r w:rsidR="00AD5C34" w:rsidDel="00A020F2">
          <w:delText>3</w:delText>
        </w:r>
      </w:del>
    </w:p>
    <w:p w:rsidR="00384965" w:rsidRDefault="00384965" w:rsidP="00C04F84">
      <w:pPr>
        <w:pStyle w:val="Author"/>
      </w:pPr>
    </w:p>
    <w:p w:rsidR="00C04F84" w:rsidRDefault="00C04F84" w:rsidP="00C04F84">
      <w:pPr>
        <w:pStyle w:val="Body"/>
        <w:sectPr w:rsidR="00C04F84">
          <w:headerReference w:type="default" r:id="rId9"/>
          <w:footerReference w:type="default" r:id="rId10"/>
          <w:pgSz w:w="12240" w:h="15840"/>
          <w:pgMar w:top="1440" w:right="1440" w:bottom="1440" w:left="1440" w:header="720" w:footer="720" w:gutter="0"/>
          <w:cols w:space="720"/>
          <w:docGrid w:linePitch="360"/>
        </w:sectPr>
      </w:pPr>
    </w:p>
    <w:p w:rsidR="00C04F84" w:rsidRDefault="00C04F84" w:rsidP="00C04F84">
      <w:pPr>
        <w:pStyle w:val="Legal"/>
      </w:pPr>
      <w:r>
        <w:lastRenderedPageBreak/>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w:t>
      </w:r>
      <w:proofErr w:type="gramStart"/>
      <w:r>
        <w:t>You</w:t>
      </w:r>
      <w:proofErr w:type="gramEnd"/>
      <w:r>
        <w:t xml:space="preserve"> because AT&amp;T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rsidR="00C04F84" w:rsidRDefault="00C04F84" w:rsidP="00C04F84">
      <w:pPr>
        <w:pStyle w:val="Legal"/>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rsidR="00CE2288" w:rsidRDefault="00CE2288" w:rsidP="00C04F84">
      <w:pPr>
        <w:pStyle w:val="Body"/>
        <w:sectPr w:rsidR="00CE2288" w:rsidSect="00C92275">
          <w:headerReference w:type="default" r:id="rId11"/>
          <w:footerReference w:type="default" r:id="rId12"/>
          <w:pgSz w:w="12240" w:h="15840"/>
          <w:pgMar w:top="1440" w:right="1440" w:bottom="1440" w:left="1440" w:header="720" w:footer="720" w:gutter="0"/>
          <w:pgNumType w:fmt="lowerRoman" w:start="1"/>
          <w:cols w:space="720"/>
          <w:docGrid w:linePitch="360"/>
        </w:sectPr>
      </w:pPr>
    </w:p>
    <w:sdt>
      <w:sdtPr>
        <w:rPr>
          <w:rFonts w:asciiTheme="minorHAnsi" w:hAnsiTheme="minorHAnsi"/>
        </w:rPr>
        <w:id w:val="1898082274"/>
        <w:docPartObj>
          <w:docPartGallery w:val="Table of Contents"/>
          <w:docPartUnique/>
        </w:docPartObj>
      </w:sdtPr>
      <w:sdtEndPr>
        <w:rPr>
          <w:b/>
          <w:bCs/>
          <w:noProof/>
        </w:rPr>
      </w:sdtEndPr>
      <w:sdtContent>
        <w:p w:rsidR="008F4F48" w:rsidRDefault="008F4F48" w:rsidP="001B6A9C">
          <w:pPr>
            <w:pStyle w:val="Body"/>
            <w:spacing w:before="240" w:after="240"/>
            <w:ind w:left="0"/>
          </w:pPr>
          <w:r w:rsidRPr="001B6A9C">
            <w:rPr>
              <w:sz w:val="28"/>
              <w:szCs w:val="28"/>
            </w:rPr>
            <w:t>Contents</w:t>
          </w:r>
        </w:p>
        <w:p w:rsidR="00461A31" w:rsidRDefault="004C71D4">
          <w:pPr>
            <w:pStyle w:val="TOC1"/>
            <w:tabs>
              <w:tab w:val="left" w:pos="440"/>
              <w:tab w:val="right" w:leader="dot" w:pos="9350"/>
            </w:tabs>
            <w:rPr>
              <w:rFonts w:eastAsiaTheme="minorEastAsia"/>
              <w:noProof/>
            </w:rPr>
          </w:pPr>
          <w:r>
            <w:fldChar w:fldCharType="begin"/>
          </w:r>
          <w:r w:rsidR="008F4F48">
            <w:instrText xml:space="preserve"> TOC \o "1-3" \h \z \u </w:instrText>
          </w:r>
          <w:r>
            <w:fldChar w:fldCharType="separate"/>
          </w:r>
          <w:hyperlink w:anchor="_Toc359933723" w:history="1">
            <w:r w:rsidR="00461A31" w:rsidRPr="00945232">
              <w:rPr>
                <w:rStyle w:val="Hyperlink"/>
                <w:noProof/>
              </w:rPr>
              <w:t>1</w:t>
            </w:r>
            <w:r w:rsidR="00461A31">
              <w:rPr>
                <w:rFonts w:eastAsiaTheme="minorEastAsia"/>
                <w:noProof/>
              </w:rPr>
              <w:tab/>
            </w:r>
            <w:r w:rsidR="00461A31" w:rsidRPr="00945232">
              <w:rPr>
                <w:rStyle w:val="Hyperlink"/>
                <w:noProof/>
              </w:rPr>
              <w:t>Introduction</w:t>
            </w:r>
            <w:r w:rsidR="00461A31">
              <w:rPr>
                <w:noProof/>
                <w:webHidden/>
              </w:rPr>
              <w:tab/>
            </w:r>
            <w:r>
              <w:rPr>
                <w:noProof/>
                <w:webHidden/>
              </w:rPr>
              <w:fldChar w:fldCharType="begin"/>
            </w:r>
            <w:r w:rsidR="00461A31">
              <w:rPr>
                <w:noProof/>
                <w:webHidden/>
              </w:rPr>
              <w:instrText xml:space="preserve"> PAGEREF _Toc359933723 \h </w:instrText>
            </w:r>
            <w:r>
              <w:rPr>
                <w:noProof/>
                <w:webHidden/>
              </w:rPr>
            </w:r>
            <w:r>
              <w:rPr>
                <w:noProof/>
                <w:webHidden/>
              </w:rPr>
              <w:fldChar w:fldCharType="separate"/>
            </w:r>
            <w:r w:rsidR="00461A31">
              <w:rPr>
                <w:noProof/>
                <w:webHidden/>
              </w:rPr>
              <w:t>1</w:t>
            </w:r>
            <w:r>
              <w:rPr>
                <w:noProof/>
                <w:webHidden/>
              </w:rPr>
              <w:fldChar w:fldCharType="end"/>
            </w:r>
          </w:hyperlink>
        </w:p>
        <w:p w:rsidR="00461A31" w:rsidRDefault="00AB47B5">
          <w:pPr>
            <w:pStyle w:val="TOC1"/>
            <w:tabs>
              <w:tab w:val="left" w:pos="440"/>
              <w:tab w:val="right" w:leader="dot" w:pos="9350"/>
            </w:tabs>
            <w:rPr>
              <w:rFonts w:eastAsiaTheme="minorEastAsia"/>
              <w:noProof/>
            </w:rPr>
          </w:pPr>
          <w:hyperlink w:anchor="_Toc359933724" w:history="1">
            <w:r w:rsidR="00461A31" w:rsidRPr="00945232">
              <w:rPr>
                <w:rStyle w:val="Hyperlink"/>
                <w:noProof/>
              </w:rPr>
              <w:t>2</w:t>
            </w:r>
            <w:r w:rsidR="00461A31">
              <w:rPr>
                <w:rFonts w:eastAsiaTheme="minorEastAsia"/>
                <w:noProof/>
              </w:rPr>
              <w:tab/>
            </w:r>
            <w:r w:rsidR="00461A31" w:rsidRPr="00945232">
              <w:rPr>
                <w:rStyle w:val="Hyperlink"/>
                <w:noProof/>
              </w:rPr>
              <w:t>About the Advertising API</w:t>
            </w:r>
            <w:r w:rsidR="00461A31">
              <w:rPr>
                <w:noProof/>
                <w:webHidden/>
              </w:rPr>
              <w:tab/>
            </w:r>
            <w:r w:rsidR="004C71D4">
              <w:rPr>
                <w:noProof/>
                <w:webHidden/>
              </w:rPr>
              <w:fldChar w:fldCharType="begin"/>
            </w:r>
            <w:r w:rsidR="00461A31">
              <w:rPr>
                <w:noProof/>
                <w:webHidden/>
              </w:rPr>
              <w:instrText xml:space="preserve"> PAGEREF _Toc359933724 \h </w:instrText>
            </w:r>
            <w:r w:rsidR="004C71D4">
              <w:rPr>
                <w:noProof/>
                <w:webHidden/>
              </w:rPr>
            </w:r>
            <w:r w:rsidR="004C71D4">
              <w:rPr>
                <w:noProof/>
                <w:webHidden/>
              </w:rPr>
              <w:fldChar w:fldCharType="separate"/>
            </w:r>
            <w:r w:rsidR="00461A31">
              <w:rPr>
                <w:noProof/>
                <w:webHidden/>
              </w:rPr>
              <w:t>2</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25" w:history="1">
            <w:r w:rsidR="00461A31" w:rsidRPr="00945232">
              <w:rPr>
                <w:rStyle w:val="Hyperlink"/>
                <w:noProof/>
              </w:rPr>
              <w:t>2.1</w:t>
            </w:r>
            <w:r w:rsidR="00461A31">
              <w:rPr>
                <w:rFonts w:eastAsiaTheme="minorEastAsia"/>
                <w:noProof/>
              </w:rPr>
              <w:tab/>
            </w:r>
            <w:r w:rsidR="00461A31" w:rsidRPr="00945232">
              <w:rPr>
                <w:rStyle w:val="Hyperlink"/>
                <w:noProof/>
              </w:rPr>
              <w:t>Prerequisites</w:t>
            </w:r>
            <w:r w:rsidR="00461A31">
              <w:rPr>
                <w:noProof/>
                <w:webHidden/>
              </w:rPr>
              <w:tab/>
            </w:r>
            <w:r w:rsidR="004C71D4">
              <w:rPr>
                <w:noProof/>
                <w:webHidden/>
              </w:rPr>
              <w:fldChar w:fldCharType="begin"/>
            </w:r>
            <w:r w:rsidR="00461A31">
              <w:rPr>
                <w:noProof/>
                <w:webHidden/>
              </w:rPr>
              <w:instrText xml:space="preserve"> PAGEREF _Toc359933725 \h </w:instrText>
            </w:r>
            <w:r w:rsidR="004C71D4">
              <w:rPr>
                <w:noProof/>
                <w:webHidden/>
              </w:rPr>
            </w:r>
            <w:r w:rsidR="004C71D4">
              <w:rPr>
                <w:noProof/>
                <w:webHidden/>
              </w:rPr>
              <w:fldChar w:fldCharType="separate"/>
            </w:r>
            <w:r w:rsidR="00461A31">
              <w:rPr>
                <w:noProof/>
                <w:webHidden/>
              </w:rPr>
              <w:t>2</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26" w:history="1">
            <w:r w:rsidR="00461A31" w:rsidRPr="00945232">
              <w:rPr>
                <w:rStyle w:val="Hyperlink"/>
                <w:noProof/>
              </w:rPr>
              <w:t>2.2</w:t>
            </w:r>
            <w:r w:rsidR="00461A31">
              <w:rPr>
                <w:rFonts w:eastAsiaTheme="minorEastAsia"/>
                <w:noProof/>
              </w:rPr>
              <w:tab/>
            </w:r>
            <w:r w:rsidR="00461A31" w:rsidRPr="00945232">
              <w:rPr>
                <w:rStyle w:val="Hyperlink"/>
                <w:noProof/>
              </w:rPr>
              <w:t>Setting up your Android Project</w:t>
            </w:r>
            <w:r w:rsidR="00461A31">
              <w:rPr>
                <w:noProof/>
                <w:webHidden/>
              </w:rPr>
              <w:tab/>
            </w:r>
            <w:r w:rsidR="004C71D4">
              <w:rPr>
                <w:noProof/>
                <w:webHidden/>
              </w:rPr>
              <w:fldChar w:fldCharType="begin"/>
            </w:r>
            <w:r w:rsidR="00461A31">
              <w:rPr>
                <w:noProof/>
                <w:webHidden/>
              </w:rPr>
              <w:instrText xml:space="preserve"> PAGEREF _Toc359933726 \h </w:instrText>
            </w:r>
            <w:r w:rsidR="004C71D4">
              <w:rPr>
                <w:noProof/>
                <w:webHidden/>
              </w:rPr>
            </w:r>
            <w:r w:rsidR="004C71D4">
              <w:rPr>
                <w:noProof/>
                <w:webHidden/>
              </w:rPr>
              <w:fldChar w:fldCharType="separate"/>
            </w:r>
            <w:r w:rsidR="00461A31">
              <w:rPr>
                <w:noProof/>
                <w:webHidden/>
              </w:rPr>
              <w:t>2</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27" w:history="1">
            <w:r w:rsidR="00461A31" w:rsidRPr="00945232">
              <w:rPr>
                <w:rStyle w:val="Hyperlink"/>
                <w:noProof/>
              </w:rPr>
              <w:t>2.3</w:t>
            </w:r>
            <w:r w:rsidR="00461A31">
              <w:rPr>
                <w:rFonts w:eastAsiaTheme="minorEastAsia"/>
                <w:noProof/>
              </w:rPr>
              <w:tab/>
            </w:r>
            <w:r w:rsidR="00461A31" w:rsidRPr="00945232">
              <w:rPr>
                <w:rStyle w:val="Hyperlink"/>
                <w:noProof/>
              </w:rPr>
              <w:t>Using the ATTAdView Class</w:t>
            </w:r>
            <w:r w:rsidR="00461A31">
              <w:rPr>
                <w:noProof/>
                <w:webHidden/>
              </w:rPr>
              <w:tab/>
            </w:r>
            <w:r w:rsidR="004C71D4">
              <w:rPr>
                <w:noProof/>
                <w:webHidden/>
              </w:rPr>
              <w:fldChar w:fldCharType="begin"/>
            </w:r>
            <w:r w:rsidR="00461A31">
              <w:rPr>
                <w:noProof/>
                <w:webHidden/>
              </w:rPr>
              <w:instrText xml:space="preserve"> PAGEREF _Toc359933727 \h </w:instrText>
            </w:r>
            <w:r w:rsidR="004C71D4">
              <w:rPr>
                <w:noProof/>
                <w:webHidden/>
              </w:rPr>
            </w:r>
            <w:r w:rsidR="004C71D4">
              <w:rPr>
                <w:noProof/>
                <w:webHidden/>
              </w:rPr>
              <w:fldChar w:fldCharType="separate"/>
            </w:r>
            <w:r w:rsidR="00461A31">
              <w:rPr>
                <w:noProof/>
                <w:webHidden/>
              </w:rPr>
              <w:t>4</w:t>
            </w:r>
            <w:r w:rsidR="004C71D4">
              <w:rPr>
                <w:noProof/>
                <w:webHidden/>
              </w:rPr>
              <w:fldChar w:fldCharType="end"/>
            </w:r>
          </w:hyperlink>
        </w:p>
        <w:p w:rsidR="00461A31" w:rsidRDefault="00AB47B5">
          <w:pPr>
            <w:pStyle w:val="TOC3"/>
            <w:tabs>
              <w:tab w:val="left" w:pos="1320"/>
              <w:tab w:val="right" w:leader="dot" w:pos="9350"/>
            </w:tabs>
            <w:rPr>
              <w:rFonts w:eastAsiaTheme="minorEastAsia"/>
              <w:noProof/>
            </w:rPr>
          </w:pPr>
          <w:hyperlink w:anchor="_Toc359933728" w:history="1">
            <w:r w:rsidR="00461A31" w:rsidRPr="00945232">
              <w:rPr>
                <w:rStyle w:val="Hyperlink"/>
                <w:noProof/>
              </w:rPr>
              <w:t>2.3.1</w:t>
            </w:r>
            <w:r w:rsidR="00461A31">
              <w:rPr>
                <w:rFonts w:eastAsiaTheme="minorEastAsia"/>
                <w:noProof/>
              </w:rPr>
              <w:tab/>
            </w:r>
            <w:r w:rsidR="00461A31" w:rsidRPr="00945232">
              <w:rPr>
                <w:rStyle w:val="Hyperlink"/>
                <w:noProof/>
              </w:rPr>
              <w:t>Configuring ATTAdView Properties</w:t>
            </w:r>
            <w:r w:rsidR="00461A31">
              <w:rPr>
                <w:noProof/>
                <w:webHidden/>
              </w:rPr>
              <w:tab/>
            </w:r>
            <w:r w:rsidR="004C71D4">
              <w:rPr>
                <w:noProof/>
                <w:webHidden/>
              </w:rPr>
              <w:fldChar w:fldCharType="begin"/>
            </w:r>
            <w:r w:rsidR="00461A31">
              <w:rPr>
                <w:noProof/>
                <w:webHidden/>
              </w:rPr>
              <w:instrText xml:space="preserve"> PAGEREF _Toc359933728 \h </w:instrText>
            </w:r>
            <w:r w:rsidR="004C71D4">
              <w:rPr>
                <w:noProof/>
                <w:webHidden/>
              </w:rPr>
            </w:r>
            <w:r w:rsidR="004C71D4">
              <w:rPr>
                <w:noProof/>
                <w:webHidden/>
              </w:rPr>
              <w:fldChar w:fldCharType="separate"/>
            </w:r>
            <w:r w:rsidR="00461A31">
              <w:rPr>
                <w:noProof/>
                <w:webHidden/>
              </w:rPr>
              <w:t>4</w:t>
            </w:r>
            <w:r w:rsidR="004C71D4">
              <w:rPr>
                <w:noProof/>
                <w:webHidden/>
              </w:rPr>
              <w:fldChar w:fldCharType="end"/>
            </w:r>
          </w:hyperlink>
        </w:p>
        <w:p w:rsidR="00461A31" w:rsidRDefault="00AB47B5">
          <w:pPr>
            <w:pStyle w:val="TOC3"/>
            <w:tabs>
              <w:tab w:val="left" w:pos="1320"/>
              <w:tab w:val="right" w:leader="dot" w:pos="9350"/>
            </w:tabs>
            <w:rPr>
              <w:rFonts w:eastAsiaTheme="minorEastAsia"/>
              <w:noProof/>
            </w:rPr>
          </w:pPr>
          <w:hyperlink w:anchor="_Toc359933729" w:history="1">
            <w:r w:rsidR="00461A31" w:rsidRPr="00945232">
              <w:rPr>
                <w:rStyle w:val="Hyperlink"/>
                <w:noProof/>
              </w:rPr>
              <w:t>2.3.2</w:t>
            </w:r>
            <w:r w:rsidR="00461A31">
              <w:rPr>
                <w:rFonts w:eastAsiaTheme="minorEastAsia"/>
                <w:noProof/>
              </w:rPr>
              <w:tab/>
            </w:r>
            <w:r w:rsidR="00461A31" w:rsidRPr="00945232">
              <w:rPr>
                <w:rStyle w:val="Hyperlink"/>
                <w:noProof/>
              </w:rPr>
              <w:t>Initializing the ATTAdView Object</w:t>
            </w:r>
            <w:r w:rsidR="00461A31">
              <w:rPr>
                <w:noProof/>
                <w:webHidden/>
              </w:rPr>
              <w:tab/>
            </w:r>
            <w:r w:rsidR="004C71D4">
              <w:rPr>
                <w:noProof/>
                <w:webHidden/>
              </w:rPr>
              <w:fldChar w:fldCharType="begin"/>
            </w:r>
            <w:r w:rsidR="00461A31">
              <w:rPr>
                <w:noProof/>
                <w:webHidden/>
              </w:rPr>
              <w:instrText xml:space="preserve"> PAGEREF _Toc359933729 \h </w:instrText>
            </w:r>
            <w:r w:rsidR="004C71D4">
              <w:rPr>
                <w:noProof/>
                <w:webHidden/>
              </w:rPr>
            </w:r>
            <w:r w:rsidR="004C71D4">
              <w:rPr>
                <w:noProof/>
                <w:webHidden/>
              </w:rPr>
              <w:fldChar w:fldCharType="separate"/>
            </w:r>
            <w:r w:rsidR="00461A31">
              <w:rPr>
                <w:noProof/>
                <w:webHidden/>
              </w:rPr>
              <w:t>5</w:t>
            </w:r>
            <w:r w:rsidR="004C71D4">
              <w:rPr>
                <w:noProof/>
                <w:webHidden/>
              </w:rPr>
              <w:fldChar w:fldCharType="end"/>
            </w:r>
          </w:hyperlink>
        </w:p>
        <w:p w:rsidR="00461A31" w:rsidRDefault="00AB47B5">
          <w:pPr>
            <w:pStyle w:val="TOC3"/>
            <w:tabs>
              <w:tab w:val="left" w:pos="1320"/>
              <w:tab w:val="right" w:leader="dot" w:pos="9350"/>
            </w:tabs>
            <w:rPr>
              <w:rFonts w:eastAsiaTheme="minorEastAsia"/>
              <w:noProof/>
            </w:rPr>
          </w:pPr>
          <w:hyperlink w:anchor="_Toc359933730" w:history="1">
            <w:r w:rsidR="00461A31" w:rsidRPr="00945232">
              <w:rPr>
                <w:rStyle w:val="Hyperlink"/>
                <w:noProof/>
              </w:rPr>
              <w:t>2.3.3</w:t>
            </w:r>
            <w:r w:rsidR="00461A31">
              <w:rPr>
                <w:rFonts w:eastAsiaTheme="minorEastAsia"/>
                <w:noProof/>
              </w:rPr>
              <w:tab/>
            </w:r>
            <w:r w:rsidR="00461A31" w:rsidRPr="00945232">
              <w:rPr>
                <w:rStyle w:val="Hyperlink"/>
                <w:noProof/>
              </w:rPr>
              <w:t>Implementing Success and Failure Callback Methods</w:t>
            </w:r>
            <w:r w:rsidR="00461A31">
              <w:rPr>
                <w:noProof/>
                <w:webHidden/>
              </w:rPr>
              <w:tab/>
            </w:r>
            <w:r w:rsidR="004C71D4">
              <w:rPr>
                <w:noProof/>
                <w:webHidden/>
              </w:rPr>
              <w:fldChar w:fldCharType="begin"/>
            </w:r>
            <w:r w:rsidR="00461A31">
              <w:rPr>
                <w:noProof/>
                <w:webHidden/>
              </w:rPr>
              <w:instrText xml:space="preserve"> PAGEREF _Toc359933730 \h </w:instrText>
            </w:r>
            <w:r w:rsidR="004C71D4">
              <w:rPr>
                <w:noProof/>
                <w:webHidden/>
              </w:rPr>
            </w:r>
            <w:r w:rsidR="004C71D4">
              <w:rPr>
                <w:noProof/>
                <w:webHidden/>
              </w:rPr>
              <w:fldChar w:fldCharType="separate"/>
            </w:r>
            <w:r w:rsidR="00461A31">
              <w:rPr>
                <w:noProof/>
                <w:webHidden/>
              </w:rPr>
              <w:t>7</w:t>
            </w:r>
            <w:r w:rsidR="004C71D4">
              <w:rPr>
                <w:noProof/>
                <w:webHidden/>
              </w:rPr>
              <w:fldChar w:fldCharType="end"/>
            </w:r>
          </w:hyperlink>
        </w:p>
        <w:p w:rsidR="00461A31" w:rsidRDefault="00AB47B5">
          <w:pPr>
            <w:pStyle w:val="TOC3"/>
            <w:tabs>
              <w:tab w:val="left" w:pos="1320"/>
              <w:tab w:val="right" w:leader="dot" w:pos="9350"/>
            </w:tabs>
            <w:rPr>
              <w:rFonts w:eastAsiaTheme="minorEastAsia"/>
              <w:noProof/>
            </w:rPr>
          </w:pPr>
          <w:hyperlink w:anchor="_Toc359933731" w:history="1">
            <w:r w:rsidR="00461A31" w:rsidRPr="00945232">
              <w:rPr>
                <w:rStyle w:val="Hyperlink"/>
                <w:noProof/>
              </w:rPr>
              <w:t>2.3.4</w:t>
            </w:r>
            <w:r w:rsidR="00461A31">
              <w:rPr>
                <w:rFonts w:eastAsiaTheme="minorEastAsia"/>
                <w:noProof/>
              </w:rPr>
              <w:tab/>
            </w:r>
            <w:r w:rsidR="00461A31" w:rsidRPr="00945232">
              <w:rPr>
                <w:rStyle w:val="Hyperlink"/>
                <w:noProof/>
              </w:rPr>
              <w:t>Advertising API Work Flow</w:t>
            </w:r>
            <w:r w:rsidR="00461A31">
              <w:rPr>
                <w:noProof/>
                <w:webHidden/>
              </w:rPr>
              <w:tab/>
            </w:r>
            <w:r w:rsidR="004C71D4">
              <w:rPr>
                <w:noProof/>
                <w:webHidden/>
              </w:rPr>
              <w:fldChar w:fldCharType="begin"/>
            </w:r>
            <w:r w:rsidR="00461A31">
              <w:rPr>
                <w:noProof/>
                <w:webHidden/>
              </w:rPr>
              <w:instrText xml:space="preserve"> PAGEREF _Toc359933731 \h </w:instrText>
            </w:r>
            <w:r w:rsidR="004C71D4">
              <w:rPr>
                <w:noProof/>
                <w:webHidden/>
              </w:rPr>
            </w:r>
            <w:r w:rsidR="004C71D4">
              <w:rPr>
                <w:noProof/>
                <w:webHidden/>
              </w:rPr>
              <w:fldChar w:fldCharType="separate"/>
            </w:r>
            <w:r w:rsidR="00461A31">
              <w:rPr>
                <w:noProof/>
                <w:webHidden/>
              </w:rPr>
              <w:t>8</w:t>
            </w:r>
            <w:r w:rsidR="004C71D4">
              <w:rPr>
                <w:noProof/>
                <w:webHidden/>
              </w:rPr>
              <w:fldChar w:fldCharType="end"/>
            </w:r>
          </w:hyperlink>
        </w:p>
        <w:p w:rsidR="00461A31" w:rsidRDefault="00AB47B5">
          <w:pPr>
            <w:pStyle w:val="TOC1"/>
            <w:tabs>
              <w:tab w:val="left" w:pos="440"/>
              <w:tab w:val="right" w:leader="dot" w:pos="9350"/>
            </w:tabs>
            <w:rPr>
              <w:rFonts w:eastAsiaTheme="minorEastAsia"/>
              <w:noProof/>
            </w:rPr>
          </w:pPr>
          <w:hyperlink w:anchor="_Toc359933732" w:history="1">
            <w:r w:rsidR="00461A31" w:rsidRPr="00945232">
              <w:rPr>
                <w:rStyle w:val="Hyperlink"/>
                <w:noProof/>
              </w:rPr>
              <w:t>3</w:t>
            </w:r>
            <w:r w:rsidR="00461A31">
              <w:rPr>
                <w:rFonts w:eastAsiaTheme="minorEastAsia"/>
                <w:noProof/>
              </w:rPr>
              <w:tab/>
            </w:r>
            <w:r w:rsidR="00461A31" w:rsidRPr="00945232">
              <w:rPr>
                <w:rStyle w:val="Hyperlink"/>
                <w:noProof/>
              </w:rPr>
              <w:t>Advertising API Reference</w:t>
            </w:r>
            <w:r w:rsidR="00461A31">
              <w:rPr>
                <w:noProof/>
                <w:webHidden/>
              </w:rPr>
              <w:tab/>
            </w:r>
            <w:r w:rsidR="004C71D4">
              <w:rPr>
                <w:noProof/>
                <w:webHidden/>
              </w:rPr>
              <w:fldChar w:fldCharType="begin"/>
            </w:r>
            <w:r w:rsidR="00461A31">
              <w:rPr>
                <w:noProof/>
                <w:webHidden/>
              </w:rPr>
              <w:instrText xml:space="preserve"> PAGEREF _Toc359933732 \h </w:instrText>
            </w:r>
            <w:r w:rsidR="004C71D4">
              <w:rPr>
                <w:noProof/>
                <w:webHidden/>
              </w:rPr>
            </w:r>
            <w:r w:rsidR="004C71D4">
              <w:rPr>
                <w:noProof/>
                <w:webHidden/>
              </w:rPr>
              <w:fldChar w:fldCharType="separate"/>
            </w:r>
            <w:r w:rsidR="00461A31">
              <w:rPr>
                <w:noProof/>
                <w:webHidden/>
              </w:rPr>
              <w:t>9</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33" w:history="1">
            <w:r w:rsidR="00461A31" w:rsidRPr="00945232">
              <w:rPr>
                <w:rStyle w:val="Hyperlink"/>
                <w:noProof/>
              </w:rPr>
              <w:t>3.1</w:t>
            </w:r>
            <w:r w:rsidR="00461A31">
              <w:rPr>
                <w:rFonts w:eastAsiaTheme="minorEastAsia"/>
                <w:noProof/>
              </w:rPr>
              <w:tab/>
            </w:r>
            <w:r w:rsidR="00461A31" w:rsidRPr="00945232">
              <w:rPr>
                <w:rStyle w:val="Hyperlink"/>
                <w:noProof/>
              </w:rPr>
              <w:t>ATTAdView Methods</w:t>
            </w:r>
            <w:r w:rsidR="00461A31">
              <w:rPr>
                <w:noProof/>
                <w:webHidden/>
              </w:rPr>
              <w:tab/>
            </w:r>
            <w:r w:rsidR="004C71D4">
              <w:rPr>
                <w:noProof/>
                <w:webHidden/>
              </w:rPr>
              <w:fldChar w:fldCharType="begin"/>
            </w:r>
            <w:r w:rsidR="00461A31">
              <w:rPr>
                <w:noProof/>
                <w:webHidden/>
              </w:rPr>
              <w:instrText xml:space="preserve"> PAGEREF _Toc359933733 \h </w:instrText>
            </w:r>
            <w:r w:rsidR="004C71D4">
              <w:rPr>
                <w:noProof/>
                <w:webHidden/>
              </w:rPr>
            </w:r>
            <w:r w:rsidR="004C71D4">
              <w:rPr>
                <w:noProof/>
                <w:webHidden/>
              </w:rPr>
              <w:fldChar w:fldCharType="separate"/>
            </w:r>
            <w:r w:rsidR="00461A31">
              <w:rPr>
                <w:noProof/>
                <w:webHidden/>
              </w:rPr>
              <w:t>9</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34" w:history="1">
            <w:r w:rsidR="00461A31" w:rsidRPr="00945232">
              <w:rPr>
                <w:rStyle w:val="Hyperlink"/>
                <w:noProof/>
              </w:rPr>
              <w:t>3.2</w:t>
            </w:r>
            <w:r w:rsidR="00461A31">
              <w:rPr>
                <w:rFonts w:eastAsiaTheme="minorEastAsia"/>
                <w:noProof/>
              </w:rPr>
              <w:tab/>
            </w:r>
            <w:r w:rsidR="00461A31" w:rsidRPr="00945232">
              <w:rPr>
                <w:rStyle w:val="Hyperlink"/>
                <w:noProof/>
              </w:rPr>
              <w:t>ATTAdView Properties</w:t>
            </w:r>
            <w:r w:rsidR="00461A31">
              <w:rPr>
                <w:noProof/>
                <w:webHidden/>
              </w:rPr>
              <w:tab/>
            </w:r>
            <w:r w:rsidR="004C71D4">
              <w:rPr>
                <w:noProof/>
                <w:webHidden/>
              </w:rPr>
              <w:fldChar w:fldCharType="begin"/>
            </w:r>
            <w:r w:rsidR="00461A31">
              <w:rPr>
                <w:noProof/>
                <w:webHidden/>
              </w:rPr>
              <w:instrText xml:space="preserve"> PAGEREF _Toc359933734 \h </w:instrText>
            </w:r>
            <w:r w:rsidR="004C71D4">
              <w:rPr>
                <w:noProof/>
                <w:webHidden/>
              </w:rPr>
            </w:r>
            <w:r w:rsidR="004C71D4">
              <w:rPr>
                <w:noProof/>
                <w:webHidden/>
              </w:rPr>
              <w:fldChar w:fldCharType="separate"/>
            </w:r>
            <w:r w:rsidR="00461A31">
              <w:rPr>
                <w:noProof/>
                <w:webHidden/>
              </w:rPr>
              <w:t>11</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35" w:history="1">
            <w:r w:rsidR="00461A31" w:rsidRPr="00945232">
              <w:rPr>
                <w:rStyle w:val="Hyperlink"/>
                <w:noProof/>
              </w:rPr>
              <w:t>3.3</w:t>
            </w:r>
            <w:r w:rsidR="00461A31">
              <w:rPr>
                <w:rFonts w:eastAsiaTheme="minorEastAsia"/>
                <w:noProof/>
              </w:rPr>
              <w:tab/>
            </w:r>
            <w:r w:rsidR="00461A31" w:rsidRPr="00945232">
              <w:rPr>
                <w:rStyle w:val="Hyperlink"/>
                <w:noProof/>
              </w:rPr>
              <w:t>ATTAdViewListener Callbacks</w:t>
            </w:r>
            <w:r w:rsidR="00461A31">
              <w:rPr>
                <w:noProof/>
                <w:webHidden/>
              </w:rPr>
              <w:tab/>
            </w:r>
            <w:r w:rsidR="004C71D4">
              <w:rPr>
                <w:noProof/>
                <w:webHidden/>
              </w:rPr>
              <w:fldChar w:fldCharType="begin"/>
            </w:r>
            <w:r w:rsidR="00461A31">
              <w:rPr>
                <w:noProof/>
                <w:webHidden/>
              </w:rPr>
              <w:instrText xml:space="preserve"> PAGEREF _Toc359933735 \h </w:instrText>
            </w:r>
            <w:r w:rsidR="004C71D4">
              <w:rPr>
                <w:noProof/>
                <w:webHidden/>
              </w:rPr>
            </w:r>
            <w:r w:rsidR="004C71D4">
              <w:rPr>
                <w:noProof/>
                <w:webHidden/>
              </w:rPr>
              <w:fldChar w:fldCharType="separate"/>
            </w:r>
            <w:r w:rsidR="00461A31">
              <w:rPr>
                <w:noProof/>
                <w:webHidden/>
              </w:rPr>
              <w:t>16</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36" w:history="1">
            <w:r w:rsidR="00461A31" w:rsidRPr="00945232">
              <w:rPr>
                <w:rStyle w:val="Hyperlink"/>
                <w:noProof/>
              </w:rPr>
              <w:t>3.4</w:t>
            </w:r>
            <w:r w:rsidR="00461A31">
              <w:rPr>
                <w:rFonts w:eastAsiaTheme="minorEastAsia"/>
                <w:noProof/>
              </w:rPr>
              <w:tab/>
            </w:r>
            <w:r w:rsidR="00461A31" w:rsidRPr="00945232">
              <w:rPr>
                <w:rStyle w:val="Hyperlink"/>
                <w:noProof/>
              </w:rPr>
              <w:t>ATTAdView JSON Response</w:t>
            </w:r>
            <w:r w:rsidR="00461A31">
              <w:rPr>
                <w:noProof/>
                <w:webHidden/>
              </w:rPr>
              <w:tab/>
            </w:r>
            <w:r w:rsidR="004C71D4">
              <w:rPr>
                <w:noProof/>
                <w:webHidden/>
              </w:rPr>
              <w:fldChar w:fldCharType="begin"/>
            </w:r>
            <w:r w:rsidR="00461A31">
              <w:rPr>
                <w:noProof/>
                <w:webHidden/>
              </w:rPr>
              <w:instrText xml:space="preserve"> PAGEREF _Toc359933736 \h </w:instrText>
            </w:r>
            <w:r w:rsidR="004C71D4">
              <w:rPr>
                <w:noProof/>
                <w:webHidden/>
              </w:rPr>
            </w:r>
            <w:r w:rsidR="004C71D4">
              <w:rPr>
                <w:noProof/>
                <w:webHidden/>
              </w:rPr>
              <w:fldChar w:fldCharType="separate"/>
            </w:r>
            <w:r w:rsidR="00461A31">
              <w:rPr>
                <w:noProof/>
                <w:webHidden/>
              </w:rPr>
              <w:t>17</w:t>
            </w:r>
            <w:r w:rsidR="004C71D4">
              <w:rPr>
                <w:noProof/>
                <w:webHidden/>
              </w:rPr>
              <w:fldChar w:fldCharType="end"/>
            </w:r>
          </w:hyperlink>
        </w:p>
        <w:p w:rsidR="00461A31" w:rsidRDefault="00AB47B5">
          <w:pPr>
            <w:pStyle w:val="TOC2"/>
            <w:tabs>
              <w:tab w:val="left" w:pos="880"/>
              <w:tab w:val="right" w:leader="dot" w:pos="9350"/>
            </w:tabs>
            <w:rPr>
              <w:rFonts w:eastAsiaTheme="minorEastAsia"/>
              <w:noProof/>
            </w:rPr>
          </w:pPr>
          <w:hyperlink w:anchor="_Toc359933737" w:history="1">
            <w:r w:rsidR="00461A31" w:rsidRPr="00945232">
              <w:rPr>
                <w:rStyle w:val="Hyperlink"/>
                <w:noProof/>
              </w:rPr>
              <w:t>3.5</w:t>
            </w:r>
            <w:r w:rsidR="00461A31">
              <w:rPr>
                <w:rFonts w:eastAsiaTheme="minorEastAsia"/>
                <w:noProof/>
              </w:rPr>
              <w:tab/>
            </w:r>
            <w:r w:rsidR="00461A31" w:rsidRPr="00945232">
              <w:rPr>
                <w:rStyle w:val="Hyperlink"/>
                <w:noProof/>
              </w:rPr>
              <w:t>ATTAdView Error Codes</w:t>
            </w:r>
            <w:r w:rsidR="00461A31">
              <w:rPr>
                <w:noProof/>
                <w:webHidden/>
              </w:rPr>
              <w:tab/>
            </w:r>
            <w:r w:rsidR="004C71D4">
              <w:rPr>
                <w:noProof/>
                <w:webHidden/>
              </w:rPr>
              <w:fldChar w:fldCharType="begin"/>
            </w:r>
            <w:r w:rsidR="00461A31">
              <w:rPr>
                <w:noProof/>
                <w:webHidden/>
              </w:rPr>
              <w:instrText xml:space="preserve"> PAGEREF _Toc359933737 \h </w:instrText>
            </w:r>
            <w:r w:rsidR="004C71D4">
              <w:rPr>
                <w:noProof/>
                <w:webHidden/>
              </w:rPr>
            </w:r>
            <w:r w:rsidR="004C71D4">
              <w:rPr>
                <w:noProof/>
                <w:webHidden/>
              </w:rPr>
              <w:fldChar w:fldCharType="separate"/>
            </w:r>
            <w:r w:rsidR="00461A31">
              <w:rPr>
                <w:noProof/>
                <w:webHidden/>
              </w:rPr>
              <w:t>19</w:t>
            </w:r>
            <w:r w:rsidR="004C71D4">
              <w:rPr>
                <w:noProof/>
                <w:webHidden/>
              </w:rPr>
              <w:fldChar w:fldCharType="end"/>
            </w:r>
          </w:hyperlink>
        </w:p>
        <w:p w:rsidR="008F4F48" w:rsidRDefault="004C71D4">
          <w:r>
            <w:rPr>
              <w:b/>
              <w:bCs/>
              <w:noProof/>
            </w:rPr>
            <w:fldChar w:fldCharType="end"/>
          </w:r>
        </w:p>
      </w:sdtContent>
    </w:sdt>
    <w:p w:rsidR="00384965" w:rsidRDefault="00384965" w:rsidP="00992872">
      <w:pPr>
        <w:pStyle w:val="Heading1"/>
        <w:sectPr w:rsidR="00384965" w:rsidSect="00F246B8">
          <w:headerReference w:type="default" r:id="rId13"/>
          <w:pgSz w:w="12240" w:h="15840"/>
          <w:pgMar w:top="1440" w:right="1440" w:bottom="1440" w:left="1440" w:header="720" w:footer="720" w:gutter="0"/>
          <w:pgNumType w:fmt="lowerRoman"/>
          <w:cols w:space="720"/>
          <w:docGrid w:linePitch="360"/>
        </w:sectPr>
      </w:pPr>
      <w:bookmarkStart w:id="7" w:name="_Ref352575146"/>
    </w:p>
    <w:bookmarkEnd w:id="7"/>
    <w:p w:rsidR="0080132C" w:rsidRDefault="004C71D4">
      <w:pPr>
        <w:pStyle w:val="TableofFigures"/>
        <w:tabs>
          <w:tab w:val="right" w:leader="dot" w:pos="9350"/>
        </w:tabs>
        <w:rPr>
          <w:rFonts w:eastAsiaTheme="minorEastAsia"/>
          <w:noProof/>
        </w:rPr>
      </w:pPr>
      <w:r>
        <w:lastRenderedPageBreak/>
        <w:fldChar w:fldCharType="begin"/>
      </w:r>
      <w:r w:rsidR="002325A9">
        <w:instrText xml:space="preserve"> TOC \h \z \c "Figure" </w:instrText>
      </w:r>
      <w:r>
        <w:fldChar w:fldCharType="separate"/>
      </w:r>
      <w:hyperlink w:anchor="_Toc366133239" w:history="1">
        <w:r w:rsidR="0080132C" w:rsidRPr="007C1D48">
          <w:rPr>
            <w:rStyle w:val="Hyperlink"/>
            <w:noProof/>
          </w:rPr>
          <w:t>Figure 2</w:t>
        </w:r>
        <w:r w:rsidR="0080132C" w:rsidRPr="007C1D48">
          <w:rPr>
            <w:rStyle w:val="Hyperlink"/>
            <w:noProof/>
          </w:rPr>
          <w:noBreakHyphen/>
          <w:t>1: Package Explorer</w:t>
        </w:r>
        <w:r w:rsidR="0080132C">
          <w:rPr>
            <w:noProof/>
            <w:webHidden/>
          </w:rPr>
          <w:tab/>
        </w:r>
        <w:r w:rsidR="0080132C">
          <w:rPr>
            <w:noProof/>
            <w:webHidden/>
          </w:rPr>
          <w:fldChar w:fldCharType="begin"/>
        </w:r>
        <w:r w:rsidR="0080132C">
          <w:rPr>
            <w:noProof/>
            <w:webHidden/>
          </w:rPr>
          <w:instrText xml:space="preserve"> PAGEREF _Toc366133239 \h </w:instrText>
        </w:r>
        <w:r w:rsidR="0080132C">
          <w:rPr>
            <w:noProof/>
            <w:webHidden/>
          </w:rPr>
        </w:r>
        <w:r w:rsidR="0080132C">
          <w:rPr>
            <w:noProof/>
            <w:webHidden/>
          </w:rPr>
          <w:fldChar w:fldCharType="separate"/>
        </w:r>
        <w:r w:rsidR="0080132C">
          <w:rPr>
            <w:noProof/>
            <w:webHidden/>
          </w:rPr>
          <w:t>3</w:t>
        </w:r>
        <w:r w:rsidR="0080132C">
          <w:rPr>
            <w:noProof/>
            <w:webHidden/>
          </w:rPr>
          <w:fldChar w:fldCharType="end"/>
        </w:r>
      </w:hyperlink>
    </w:p>
    <w:p w:rsidR="0080132C" w:rsidRDefault="00AB47B5">
      <w:pPr>
        <w:pStyle w:val="TableofFigures"/>
        <w:tabs>
          <w:tab w:val="right" w:leader="dot" w:pos="9350"/>
        </w:tabs>
        <w:rPr>
          <w:rFonts w:eastAsiaTheme="minorEastAsia"/>
          <w:noProof/>
        </w:rPr>
      </w:pPr>
      <w:hyperlink w:anchor="_Toc366133240" w:history="1">
        <w:r w:rsidR="0080132C" w:rsidRPr="007C1D48">
          <w:rPr>
            <w:rStyle w:val="Hyperlink"/>
            <w:noProof/>
          </w:rPr>
          <w:t>Figure 2</w:t>
        </w:r>
        <w:r w:rsidR="0080132C" w:rsidRPr="007C1D48">
          <w:rPr>
            <w:rStyle w:val="Hyperlink"/>
            <w:noProof/>
          </w:rPr>
          <w:noBreakHyphen/>
          <w:t>2: Advertising API Work Flow</w:t>
        </w:r>
        <w:r w:rsidR="0080132C">
          <w:rPr>
            <w:noProof/>
            <w:webHidden/>
          </w:rPr>
          <w:tab/>
        </w:r>
        <w:r w:rsidR="0080132C">
          <w:rPr>
            <w:noProof/>
            <w:webHidden/>
          </w:rPr>
          <w:fldChar w:fldCharType="begin"/>
        </w:r>
        <w:r w:rsidR="0080132C">
          <w:rPr>
            <w:noProof/>
            <w:webHidden/>
          </w:rPr>
          <w:instrText xml:space="preserve"> PAGEREF _Toc366133240 \h </w:instrText>
        </w:r>
        <w:r w:rsidR="0080132C">
          <w:rPr>
            <w:noProof/>
            <w:webHidden/>
          </w:rPr>
        </w:r>
        <w:r w:rsidR="0080132C">
          <w:rPr>
            <w:noProof/>
            <w:webHidden/>
          </w:rPr>
          <w:fldChar w:fldCharType="separate"/>
        </w:r>
        <w:r w:rsidR="0080132C">
          <w:rPr>
            <w:noProof/>
            <w:webHidden/>
          </w:rPr>
          <w:t>8</w:t>
        </w:r>
        <w:r w:rsidR="0080132C">
          <w:rPr>
            <w:noProof/>
            <w:webHidden/>
          </w:rPr>
          <w:fldChar w:fldCharType="end"/>
        </w:r>
      </w:hyperlink>
    </w:p>
    <w:p w:rsidR="00156CDA" w:rsidRDefault="004C71D4" w:rsidP="00156CDA">
      <w:pPr>
        <w:pStyle w:val="Body"/>
      </w:pPr>
      <w:r>
        <w:fldChar w:fldCharType="end"/>
      </w:r>
    </w:p>
    <w:p w:rsidR="00156CDA" w:rsidRDefault="00156CDA" w:rsidP="00156CDA">
      <w:pPr>
        <w:pStyle w:val="Body"/>
        <w:sectPr w:rsidR="00156CDA" w:rsidSect="00F246B8">
          <w:headerReference w:type="default" r:id="rId14"/>
          <w:pgSz w:w="12240" w:h="15840"/>
          <w:pgMar w:top="1440" w:right="1440" w:bottom="1440" w:left="1440" w:header="720" w:footer="720" w:gutter="0"/>
          <w:pgNumType w:fmt="lowerRoman"/>
          <w:cols w:space="720"/>
          <w:docGrid w:linePitch="360"/>
        </w:sectPr>
      </w:pPr>
    </w:p>
    <w:p w:rsidR="00461A31" w:rsidRDefault="004C71D4">
      <w:pPr>
        <w:pStyle w:val="TableofFigures"/>
        <w:tabs>
          <w:tab w:val="right" w:leader="dot" w:pos="9350"/>
        </w:tabs>
        <w:rPr>
          <w:rFonts w:eastAsiaTheme="minorEastAsia"/>
          <w:noProof/>
        </w:rPr>
      </w:pPr>
      <w:r>
        <w:lastRenderedPageBreak/>
        <w:fldChar w:fldCharType="begin"/>
      </w:r>
      <w:r w:rsidR="00CE3E3E">
        <w:instrText xml:space="preserve"> TOC \h \z \c "Table" </w:instrText>
      </w:r>
      <w:r>
        <w:fldChar w:fldCharType="separate"/>
      </w:r>
      <w:hyperlink w:anchor="_Toc359933749" w:history="1">
        <w:r w:rsidR="00461A31" w:rsidRPr="00987A7D">
          <w:rPr>
            <w:rStyle w:val="Hyperlink"/>
            <w:noProof/>
          </w:rPr>
          <w:t>Table 3</w:t>
        </w:r>
        <w:r w:rsidR="00461A31" w:rsidRPr="00987A7D">
          <w:rPr>
            <w:rStyle w:val="Hyperlink"/>
            <w:noProof/>
          </w:rPr>
          <w:noBreakHyphen/>
          <w:t>1: ATTAdView Methods</w:t>
        </w:r>
        <w:r w:rsidR="00461A31">
          <w:rPr>
            <w:noProof/>
            <w:webHidden/>
          </w:rPr>
          <w:tab/>
        </w:r>
        <w:r>
          <w:rPr>
            <w:noProof/>
            <w:webHidden/>
          </w:rPr>
          <w:fldChar w:fldCharType="begin"/>
        </w:r>
        <w:r w:rsidR="00461A31">
          <w:rPr>
            <w:noProof/>
            <w:webHidden/>
          </w:rPr>
          <w:instrText xml:space="preserve"> PAGEREF _Toc359933749 \h </w:instrText>
        </w:r>
        <w:r>
          <w:rPr>
            <w:noProof/>
            <w:webHidden/>
          </w:rPr>
        </w:r>
        <w:r>
          <w:rPr>
            <w:noProof/>
            <w:webHidden/>
          </w:rPr>
          <w:fldChar w:fldCharType="separate"/>
        </w:r>
        <w:r w:rsidR="00461A31">
          <w:rPr>
            <w:noProof/>
            <w:webHidden/>
          </w:rPr>
          <w:t>9</w:t>
        </w:r>
        <w:r>
          <w:rPr>
            <w:noProof/>
            <w:webHidden/>
          </w:rPr>
          <w:fldChar w:fldCharType="end"/>
        </w:r>
      </w:hyperlink>
    </w:p>
    <w:p w:rsidR="00461A31" w:rsidRDefault="00AB47B5">
      <w:pPr>
        <w:pStyle w:val="TableofFigures"/>
        <w:tabs>
          <w:tab w:val="right" w:leader="dot" w:pos="9350"/>
        </w:tabs>
        <w:rPr>
          <w:rFonts w:eastAsiaTheme="minorEastAsia"/>
          <w:noProof/>
        </w:rPr>
      </w:pPr>
      <w:hyperlink w:anchor="_Toc359933750" w:history="1">
        <w:r w:rsidR="00461A31" w:rsidRPr="00987A7D">
          <w:rPr>
            <w:rStyle w:val="Hyperlink"/>
            <w:noProof/>
          </w:rPr>
          <w:t>Table 3</w:t>
        </w:r>
        <w:r w:rsidR="00461A31" w:rsidRPr="00987A7D">
          <w:rPr>
            <w:rStyle w:val="Hyperlink"/>
            <w:noProof/>
          </w:rPr>
          <w:noBreakHyphen/>
          <w:t>2: ATTAdView Properties</w:t>
        </w:r>
        <w:r w:rsidR="00461A31">
          <w:rPr>
            <w:noProof/>
            <w:webHidden/>
          </w:rPr>
          <w:tab/>
        </w:r>
        <w:r w:rsidR="004C71D4">
          <w:rPr>
            <w:noProof/>
            <w:webHidden/>
          </w:rPr>
          <w:fldChar w:fldCharType="begin"/>
        </w:r>
        <w:r w:rsidR="00461A31">
          <w:rPr>
            <w:noProof/>
            <w:webHidden/>
          </w:rPr>
          <w:instrText xml:space="preserve"> PAGEREF _Toc359933750 \h </w:instrText>
        </w:r>
        <w:r w:rsidR="004C71D4">
          <w:rPr>
            <w:noProof/>
            <w:webHidden/>
          </w:rPr>
        </w:r>
        <w:r w:rsidR="004C71D4">
          <w:rPr>
            <w:noProof/>
            <w:webHidden/>
          </w:rPr>
          <w:fldChar w:fldCharType="separate"/>
        </w:r>
        <w:r w:rsidR="00461A31">
          <w:rPr>
            <w:noProof/>
            <w:webHidden/>
          </w:rPr>
          <w:t>15</w:t>
        </w:r>
        <w:r w:rsidR="004C71D4">
          <w:rPr>
            <w:noProof/>
            <w:webHidden/>
          </w:rPr>
          <w:fldChar w:fldCharType="end"/>
        </w:r>
      </w:hyperlink>
    </w:p>
    <w:p w:rsidR="00461A31" w:rsidRDefault="00AB47B5">
      <w:pPr>
        <w:pStyle w:val="TableofFigures"/>
        <w:tabs>
          <w:tab w:val="right" w:leader="dot" w:pos="9350"/>
        </w:tabs>
        <w:rPr>
          <w:rFonts w:eastAsiaTheme="minorEastAsia"/>
          <w:noProof/>
        </w:rPr>
      </w:pPr>
      <w:hyperlink w:anchor="_Toc359933751" w:history="1">
        <w:r w:rsidR="00461A31" w:rsidRPr="00987A7D">
          <w:rPr>
            <w:rStyle w:val="Hyperlink"/>
            <w:noProof/>
          </w:rPr>
          <w:t>Table 3</w:t>
        </w:r>
        <w:r w:rsidR="00461A31" w:rsidRPr="00987A7D">
          <w:rPr>
            <w:rStyle w:val="Hyperlink"/>
            <w:noProof/>
          </w:rPr>
          <w:noBreakHyphen/>
          <w:t>3: ATTAdViewDelegate Callbacks</w:t>
        </w:r>
        <w:r w:rsidR="00461A31">
          <w:rPr>
            <w:noProof/>
            <w:webHidden/>
          </w:rPr>
          <w:tab/>
        </w:r>
        <w:r w:rsidR="004C71D4">
          <w:rPr>
            <w:noProof/>
            <w:webHidden/>
          </w:rPr>
          <w:fldChar w:fldCharType="begin"/>
        </w:r>
        <w:r w:rsidR="00461A31">
          <w:rPr>
            <w:noProof/>
            <w:webHidden/>
          </w:rPr>
          <w:instrText xml:space="preserve"> PAGEREF _Toc359933751 \h </w:instrText>
        </w:r>
        <w:r w:rsidR="004C71D4">
          <w:rPr>
            <w:noProof/>
            <w:webHidden/>
          </w:rPr>
        </w:r>
        <w:r w:rsidR="004C71D4">
          <w:rPr>
            <w:noProof/>
            <w:webHidden/>
          </w:rPr>
          <w:fldChar w:fldCharType="separate"/>
        </w:r>
        <w:r w:rsidR="00461A31">
          <w:rPr>
            <w:noProof/>
            <w:webHidden/>
          </w:rPr>
          <w:t>16</w:t>
        </w:r>
        <w:r w:rsidR="004C71D4">
          <w:rPr>
            <w:noProof/>
            <w:webHidden/>
          </w:rPr>
          <w:fldChar w:fldCharType="end"/>
        </w:r>
      </w:hyperlink>
    </w:p>
    <w:p w:rsidR="00461A31" w:rsidRDefault="00AB47B5">
      <w:pPr>
        <w:pStyle w:val="TableofFigures"/>
        <w:tabs>
          <w:tab w:val="right" w:leader="dot" w:pos="9350"/>
        </w:tabs>
        <w:rPr>
          <w:rFonts w:eastAsiaTheme="minorEastAsia"/>
          <w:noProof/>
        </w:rPr>
      </w:pPr>
      <w:hyperlink w:anchor="_Toc359933752" w:history="1">
        <w:r w:rsidR="00461A31" w:rsidRPr="00987A7D">
          <w:rPr>
            <w:rStyle w:val="Hyperlink"/>
            <w:noProof/>
          </w:rPr>
          <w:t>Table 3</w:t>
        </w:r>
        <w:r w:rsidR="00461A31" w:rsidRPr="00987A7D">
          <w:rPr>
            <w:rStyle w:val="Hyperlink"/>
            <w:noProof/>
          </w:rPr>
          <w:noBreakHyphen/>
          <w:t>4: JSON Response Parameters</w:t>
        </w:r>
        <w:r w:rsidR="00461A31">
          <w:rPr>
            <w:noProof/>
            <w:webHidden/>
          </w:rPr>
          <w:tab/>
        </w:r>
        <w:r w:rsidR="004C71D4">
          <w:rPr>
            <w:noProof/>
            <w:webHidden/>
          </w:rPr>
          <w:fldChar w:fldCharType="begin"/>
        </w:r>
        <w:r w:rsidR="00461A31">
          <w:rPr>
            <w:noProof/>
            <w:webHidden/>
          </w:rPr>
          <w:instrText xml:space="preserve"> PAGEREF _Toc359933752 \h </w:instrText>
        </w:r>
        <w:r w:rsidR="004C71D4">
          <w:rPr>
            <w:noProof/>
            <w:webHidden/>
          </w:rPr>
        </w:r>
        <w:r w:rsidR="004C71D4">
          <w:rPr>
            <w:noProof/>
            <w:webHidden/>
          </w:rPr>
          <w:fldChar w:fldCharType="separate"/>
        </w:r>
        <w:r w:rsidR="00461A31">
          <w:rPr>
            <w:noProof/>
            <w:webHidden/>
          </w:rPr>
          <w:t>17</w:t>
        </w:r>
        <w:r w:rsidR="004C71D4">
          <w:rPr>
            <w:noProof/>
            <w:webHidden/>
          </w:rPr>
          <w:fldChar w:fldCharType="end"/>
        </w:r>
      </w:hyperlink>
    </w:p>
    <w:p w:rsidR="00461A31" w:rsidRDefault="00AB47B5">
      <w:pPr>
        <w:pStyle w:val="TableofFigures"/>
        <w:tabs>
          <w:tab w:val="right" w:leader="dot" w:pos="9350"/>
        </w:tabs>
        <w:rPr>
          <w:rFonts w:eastAsiaTheme="minorEastAsia"/>
          <w:noProof/>
        </w:rPr>
      </w:pPr>
      <w:hyperlink w:anchor="_Toc359933753" w:history="1">
        <w:r w:rsidR="00461A31" w:rsidRPr="00987A7D">
          <w:rPr>
            <w:rStyle w:val="Hyperlink"/>
            <w:noProof/>
          </w:rPr>
          <w:t>Table 3</w:t>
        </w:r>
        <w:r w:rsidR="00461A31" w:rsidRPr="00987A7D">
          <w:rPr>
            <w:rStyle w:val="Hyperlink"/>
            <w:noProof/>
          </w:rPr>
          <w:noBreakHyphen/>
          <w:t>5: ATTAdView Error Codes</w:t>
        </w:r>
        <w:r w:rsidR="00461A31">
          <w:rPr>
            <w:noProof/>
            <w:webHidden/>
          </w:rPr>
          <w:tab/>
        </w:r>
        <w:r w:rsidR="004C71D4">
          <w:rPr>
            <w:noProof/>
            <w:webHidden/>
          </w:rPr>
          <w:fldChar w:fldCharType="begin"/>
        </w:r>
        <w:r w:rsidR="00461A31">
          <w:rPr>
            <w:noProof/>
            <w:webHidden/>
          </w:rPr>
          <w:instrText xml:space="preserve"> PAGEREF _Toc359933753 \h </w:instrText>
        </w:r>
        <w:r w:rsidR="004C71D4">
          <w:rPr>
            <w:noProof/>
            <w:webHidden/>
          </w:rPr>
        </w:r>
        <w:r w:rsidR="004C71D4">
          <w:rPr>
            <w:noProof/>
            <w:webHidden/>
          </w:rPr>
          <w:fldChar w:fldCharType="separate"/>
        </w:r>
        <w:r w:rsidR="00461A31">
          <w:rPr>
            <w:noProof/>
            <w:webHidden/>
          </w:rPr>
          <w:t>19</w:t>
        </w:r>
        <w:r w:rsidR="004C71D4">
          <w:rPr>
            <w:noProof/>
            <w:webHidden/>
          </w:rPr>
          <w:fldChar w:fldCharType="end"/>
        </w:r>
      </w:hyperlink>
    </w:p>
    <w:p w:rsidR="00CE3E3E" w:rsidRDefault="004C71D4" w:rsidP="00CE3E3E">
      <w:pPr>
        <w:pStyle w:val="Body"/>
      </w:pPr>
      <w:r>
        <w:fldChar w:fldCharType="end"/>
      </w:r>
    </w:p>
    <w:p w:rsidR="00CE3E3E" w:rsidRDefault="00CE3E3E" w:rsidP="00CE3E3E">
      <w:pPr>
        <w:pStyle w:val="Body"/>
        <w:sectPr w:rsidR="00CE3E3E" w:rsidSect="00F246B8">
          <w:headerReference w:type="default" r:id="rId15"/>
          <w:pgSz w:w="12240" w:h="15840"/>
          <w:pgMar w:top="1440" w:right="1440" w:bottom="1440" w:left="1440" w:header="720" w:footer="720" w:gutter="0"/>
          <w:pgNumType w:fmt="lowerRoman"/>
          <w:cols w:space="720"/>
          <w:docGrid w:linePitch="360"/>
        </w:sectPr>
      </w:pPr>
    </w:p>
    <w:p w:rsidR="009B61D5" w:rsidRDefault="004C71D4">
      <w:pPr>
        <w:pStyle w:val="TableofFigures"/>
        <w:tabs>
          <w:tab w:val="right" w:leader="dot" w:pos="9350"/>
        </w:tabs>
        <w:rPr>
          <w:rFonts w:eastAsiaTheme="minorEastAsia"/>
          <w:noProof/>
        </w:rPr>
      </w:pPr>
      <w:r>
        <w:lastRenderedPageBreak/>
        <w:fldChar w:fldCharType="begin"/>
      </w:r>
      <w:r w:rsidR="00CF3B97">
        <w:instrText xml:space="preserve"> TOC \h \z \c "Example" </w:instrText>
      </w:r>
      <w:r>
        <w:fldChar w:fldCharType="separate"/>
      </w:r>
      <w:hyperlink w:anchor="_Toc359916478" w:history="1">
        <w:r w:rsidR="009B61D5" w:rsidRPr="004B678F">
          <w:rPr>
            <w:rStyle w:val="Hyperlink"/>
            <w:noProof/>
          </w:rPr>
          <w:t>Example 2</w:t>
        </w:r>
        <w:r w:rsidR="009B61D5" w:rsidRPr="004B678F">
          <w:rPr>
            <w:rStyle w:val="Hyperlink"/>
            <w:noProof/>
          </w:rPr>
          <w:noBreakHyphen/>
          <w:t>1: viewDidLoad Method</w:t>
        </w:r>
        <w:r w:rsidR="009B61D5">
          <w:rPr>
            <w:noProof/>
            <w:webHidden/>
          </w:rPr>
          <w:tab/>
        </w:r>
        <w:r>
          <w:rPr>
            <w:noProof/>
            <w:webHidden/>
          </w:rPr>
          <w:fldChar w:fldCharType="begin"/>
        </w:r>
        <w:r w:rsidR="009B61D5">
          <w:rPr>
            <w:noProof/>
            <w:webHidden/>
          </w:rPr>
          <w:instrText xml:space="preserve"> PAGEREF _Toc359916478 \h </w:instrText>
        </w:r>
        <w:r>
          <w:rPr>
            <w:noProof/>
            <w:webHidden/>
          </w:rPr>
        </w:r>
        <w:r>
          <w:rPr>
            <w:noProof/>
            <w:webHidden/>
          </w:rPr>
          <w:fldChar w:fldCharType="separate"/>
        </w:r>
        <w:r w:rsidR="00461A31">
          <w:rPr>
            <w:noProof/>
            <w:webHidden/>
          </w:rPr>
          <w:t>5</w:t>
        </w:r>
        <w:r>
          <w:rPr>
            <w:noProof/>
            <w:webHidden/>
          </w:rPr>
          <w:fldChar w:fldCharType="end"/>
        </w:r>
      </w:hyperlink>
    </w:p>
    <w:p w:rsidR="009B61D5" w:rsidRDefault="00AB47B5">
      <w:pPr>
        <w:pStyle w:val="TableofFigures"/>
        <w:tabs>
          <w:tab w:val="right" w:leader="dot" w:pos="9350"/>
        </w:tabs>
        <w:rPr>
          <w:rFonts w:eastAsiaTheme="minorEastAsia"/>
          <w:noProof/>
        </w:rPr>
      </w:pPr>
      <w:hyperlink w:anchor="_Toc359916479" w:history="1">
        <w:r w:rsidR="009B61D5" w:rsidRPr="004B678F">
          <w:rPr>
            <w:rStyle w:val="Hyperlink"/>
            <w:noProof/>
          </w:rPr>
          <w:t>Example 2</w:t>
        </w:r>
        <w:r w:rsidR="009B61D5" w:rsidRPr="004B678F">
          <w:rPr>
            <w:rStyle w:val="Hyperlink"/>
            <w:noProof/>
          </w:rPr>
          <w:noBreakHyphen/>
          <w:t>2: ATTAdViewDelegate Callback Methods</w:t>
        </w:r>
        <w:r w:rsidR="009B61D5">
          <w:rPr>
            <w:noProof/>
            <w:webHidden/>
          </w:rPr>
          <w:tab/>
        </w:r>
        <w:r w:rsidR="004C71D4">
          <w:rPr>
            <w:noProof/>
            <w:webHidden/>
          </w:rPr>
          <w:fldChar w:fldCharType="begin"/>
        </w:r>
        <w:r w:rsidR="009B61D5">
          <w:rPr>
            <w:noProof/>
            <w:webHidden/>
          </w:rPr>
          <w:instrText xml:space="preserve"> PAGEREF _Toc359916479 \h </w:instrText>
        </w:r>
        <w:r w:rsidR="004C71D4">
          <w:rPr>
            <w:noProof/>
            <w:webHidden/>
          </w:rPr>
        </w:r>
        <w:r w:rsidR="004C71D4">
          <w:rPr>
            <w:noProof/>
            <w:webHidden/>
          </w:rPr>
          <w:fldChar w:fldCharType="separate"/>
        </w:r>
        <w:r w:rsidR="00461A31">
          <w:rPr>
            <w:noProof/>
            <w:webHidden/>
          </w:rPr>
          <w:t>7</w:t>
        </w:r>
        <w:r w:rsidR="004C71D4">
          <w:rPr>
            <w:noProof/>
            <w:webHidden/>
          </w:rPr>
          <w:fldChar w:fldCharType="end"/>
        </w:r>
      </w:hyperlink>
    </w:p>
    <w:p w:rsidR="00CE3E3E" w:rsidRDefault="004C71D4" w:rsidP="00CE3E3E">
      <w:pPr>
        <w:pStyle w:val="Body"/>
        <w:sectPr w:rsidR="00CE3E3E" w:rsidSect="00F246B8">
          <w:headerReference w:type="default" r:id="rId16"/>
          <w:pgSz w:w="12240" w:h="15840"/>
          <w:pgMar w:top="1440" w:right="1440" w:bottom="1440" w:left="1440" w:header="720" w:footer="720" w:gutter="0"/>
          <w:pgNumType w:fmt="lowerRoman"/>
          <w:cols w:space="720"/>
          <w:docGrid w:linePitch="360"/>
        </w:sectPr>
      </w:pPr>
      <w:r>
        <w:fldChar w:fldCharType="end"/>
      </w:r>
    </w:p>
    <w:p w:rsidR="003463C4" w:rsidRDefault="00366717" w:rsidP="004F2F66">
      <w:pPr>
        <w:pStyle w:val="Heading1"/>
      </w:pPr>
      <w:bookmarkStart w:id="8" w:name="_Toc359509238"/>
      <w:bookmarkStart w:id="9" w:name="_Toc359933723"/>
      <w:r>
        <w:lastRenderedPageBreak/>
        <w:t>Introduction</w:t>
      </w:r>
      <w:bookmarkEnd w:id="8"/>
      <w:bookmarkEnd w:id="9"/>
    </w:p>
    <w:p w:rsidR="00366717" w:rsidRDefault="00366717" w:rsidP="00366717">
      <w:pPr>
        <w:pStyle w:val="Body"/>
      </w:pPr>
      <w:r>
        <w:t xml:space="preserve">The AT&amp;T Advertising SDK for </w:t>
      </w:r>
      <w:r w:rsidR="00AC0424">
        <w:t>Android provides</w:t>
      </w:r>
      <w:r>
        <w:t xml:space="preserve"> a library, documentation, and sample code that assist developers in building mobile apps using the AT&amp;T Advertising API. The library contains classes and methods for handling authentication and authorization, requests for advertisement content, and rendering the advertising component in the designated frame. </w:t>
      </w:r>
    </w:p>
    <w:p w:rsidR="00366717" w:rsidRDefault="00366717" w:rsidP="00366717">
      <w:pPr>
        <w:pStyle w:val="Body"/>
      </w:pPr>
      <w:r>
        <w:t xml:space="preserve">The Advertising API enables your app to support advertisements within the app. This allows the developer of the application to collect a revenue share of the advertisement. When users click the advertisement in the app, they are redirected to the web page for the advertisement. </w:t>
      </w:r>
    </w:p>
    <w:p w:rsidR="00AD5C34" w:rsidRDefault="00AD5C34" w:rsidP="00AD5C34">
      <w:pPr>
        <w:pStyle w:val="Body"/>
      </w:pPr>
      <w:r w:rsidRPr="00847295">
        <w:t xml:space="preserve">Android is the software platform for Android Smart Phones, and Tablets. </w:t>
      </w:r>
      <w:r w:rsidR="00366717">
        <w:t xml:space="preserve">This SDK supports apps that are developed </w:t>
      </w:r>
      <w:r>
        <w:t xml:space="preserve">with the </w:t>
      </w:r>
      <w:r w:rsidRPr="00847295">
        <w:t xml:space="preserve">Android Software Development Kit. The Android SDK, which is available at </w:t>
      </w:r>
      <w:hyperlink r:id="rId17" w:history="1">
        <w:r w:rsidRPr="00AD5C34">
          <w:rPr>
            <w:rStyle w:val="Hyperlink"/>
          </w:rPr>
          <w:t>http://developer.android.com</w:t>
        </w:r>
      </w:hyperlink>
      <w:r w:rsidRPr="00847295">
        <w:t xml:space="preserve">, provides the tools and APIs necessary to develop apps on the Android platform using the Java programming language. </w:t>
      </w:r>
    </w:p>
    <w:p w:rsidR="00366717" w:rsidRDefault="00AD5C34" w:rsidP="00AD5C34">
      <w:pPr>
        <w:pStyle w:val="Body"/>
      </w:pPr>
      <w:r w:rsidRPr="00847295">
        <w:t>This SDK supports applications that target Android version 2.2 and higher</w:t>
      </w:r>
      <w:r>
        <w:t>.</w:t>
      </w:r>
    </w:p>
    <w:p w:rsidR="00210005" w:rsidRDefault="00210005">
      <w:pPr>
        <w:rPr>
          <w:rFonts w:ascii="Arial" w:eastAsiaTheme="majorEastAsia" w:hAnsi="Arial" w:cstheme="majorBidi"/>
          <w:b/>
          <w:sz w:val="30"/>
          <w:szCs w:val="26"/>
        </w:rPr>
      </w:pPr>
      <w:r>
        <w:br w:type="page"/>
      </w:r>
    </w:p>
    <w:p w:rsidR="00992872" w:rsidRDefault="00366717" w:rsidP="00210005">
      <w:pPr>
        <w:pStyle w:val="Heading1"/>
      </w:pPr>
      <w:bookmarkStart w:id="10" w:name="_Toc359933724"/>
      <w:r w:rsidRPr="008D56B2">
        <w:lastRenderedPageBreak/>
        <w:t>About the Advertising API</w:t>
      </w:r>
      <w:bookmarkEnd w:id="10"/>
    </w:p>
    <w:p w:rsidR="00A15EC5" w:rsidRDefault="00366717" w:rsidP="003B72EC">
      <w:pPr>
        <w:pStyle w:val="Body"/>
      </w:pPr>
      <w:r>
        <w:t xml:space="preserve">The Advertising API is packaged in the static library ATTAdKit. This library exports the </w:t>
      </w:r>
      <w:r w:rsidRPr="00366717">
        <w:t>ATTAdView</w:t>
      </w:r>
      <w:r>
        <w:t xml:space="preserve"> class, which contains methods that perform the following tasks.</w:t>
      </w:r>
    </w:p>
    <w:p w:rsidR="00366717" w:rsidRDefault="00366717" w:rsidP="00366717">
      <w:pPr>
        <w:pStyle w:val="ListParagraph"/>
      </w:pPr>
      <w:r w:rsidRPr="008D56B2">
        <w:t>Handle authentication and authorization</w:t>
      </w:r>
      <w:r>
        <w:t>.</w:t>
      </w:r>
    </w:p>
    <w:p w:rsidR="00366717" w:rsidRDefault="00366717" w:rsidP="00366717">
      <w:pPr>
        <w:pStyle w:val="ListParagraph"/>
      </w:pPr>
      <w:r w:rsidRPr="008D56B2">
        <w:t>Handle click events in the advertising component</w:t>
      </w:r>
      <w:r>
        <w:t>.</w:t>
      </w:r>
    </w:p>
    <w:p w:rsidR="00366717" w:rsidRDefault="00366717" w:rsidP="00366717">
      <w:pPr>
        <w:pStyle w:val="ListParagraph"/>
      </w:pPr>
      <w:r>
        <w:t>Get the advertisement.</w:t>
      </w:r>
    </w:p>
    <w:p w:rsidR="00366717" w:rsidRDefault="00366717" w:rsidP="00366717">
      <w:pPr>
        <w:pStyle w:val="ListParagraph"/>
      </w:pPr>
      <w:r w:rsidRPr="008D56B2">
        <w:t>Render the advertisement content to the designated area of your app</w:t>
      </w:r>
      <w:r>
        <w:t>.</w:t>
      </w:r>
    </w:p>
    <w:p w:rsidR="00366717" w:rsidRDefault="00366717" w:rsidP="00366717">
      <w:pPr>
        <w:pStyle w:val="Body"/>
      </w:pPr>
      <w:r w:rsidRPr="008D56B2">
        <w:t>The methods in the library</w:t>
      </w:r>
      <w:r>
        <w:t xml:space="preserve"> </w:t>
      </w:r>
      <w:r w:rsidRPr="008D56B2">
        <w:t>contain parameters that allow you to create an advertising component based on filtering criteria and display it in the designated area of your app</w:t>
      </w:r>
      <w:r>
        <w:t xml:space="preserve">. </w:t>
      </w:r>
      <w:r w:rsidRPr="008D56B2">
        <w:t xml:space="preserve">The library components require the App key and secret key that </w:t>
      </w:r>
      <w:r>
        <w:t>are</w:t>
      </w:r>
      <w:r w:rsidRPr="008D56B2">
        <w:t xml:space="preserve"> created when you register your app </w:t>
      </w:r>
      <w:r>
        <w:t xml:space="preserve">for the Advertisement API </w:t>
      </w:r>
      <w:r w:rsidRPr="008D56B2">
        <w:t xml:space="preserve">on the </w:t>
      </w:r>
      <w:hyperlink r:id="rId18" w:history="1">
        <w:r w:rsidRPr="00F81546">
          <w:rPr>
            <w:rStyle w:val="Hyperlink"/>
          </w:rPr>
          <w:t>AT&amp;T Developer Program web site</w:t>
        </w:r>
      </w:hyperlink>
      <w:r w:rsidRPr="008D56B2">
        <w:t>.</w:t>
      </w:r>
    </w:p>
    <w:p w:rsidR="00210005" w:rsidRDefault="00210005" w:rsidP="00210005">
      <w:pPr>
        <w:pStyle w:val="Heading2"/>
      </w:pPr>
      <w:bookmarkStart w:id="11" w:name="_Toc359933725"/>
      <w:r w:rsidRPr="00B127F3">
        <w:t>Prerequisites</w:t>
      </w:r>
      <w:bookmarkEnd w:id="11"/>
    </w:p>
    <w:p w:rsidR="00210005" w:rsidRDefault="00A923BA" w:rsidP="00210005">
      <w:pPr>
        <w:pStyle w:val="Body"/>
      </w:pPr>
      <w:r w:rsidRPr="00B127F3">
        <w:t>To develop Advertising API apps for</w:t>
      </w:r>
      <w:r w:rsidR="00AD5C34">
        <w:t xml:space="preserve"> </w:t>
      </w:r>
      <w:r w:rsidRPr="00B127F3">
        <w:t>Android, you must have the following prerequisites.</w:t>
      </w:r>
    </w:p>
    <w:p w:rsidR="00A923BA" w:rsidRDefault="00AD5C34" w:rsidP="00A923BA">
      <w:pPr>
        <w:pStyle w:val="ListParagraph"/>
      </w:pPr>
      <w:r w:rsidRPr="00C06E2F">
        <w:t>The Android SDK, version 2.2 or newer.</w:t>
      </w:r>
    </w:p>
    <w:p w:rsidR="00A923BA" w:rsidRDefault="00AD5C34" w:rsidP="00A923BA">
      <w:pPr>
        <w:pStyle w:val="ListParagraph"/>
      </w:pPr>
      <w:r w:rsidRPr="00C06E2F">
        <w:t>A supported IDE, such as Eclipse.</w:t>
      </w:r>
    </w:p>
    <w:p w:rsidR="00AD5C34" w:rsidRDefault="00AD5C34" w:rsidP="00AD5C34">
      <w:pPr>
        <w:pStyle w:val="Body"/>
      </w:pPr>
      <w:r w:rsidRPr="00C06E2F">
        <w:t>To install the Android SDK and Eclipse IDE, follow the instructions on the Android Developer web site.</w:t>
      </w:r>
    </w:p>
    <w:p w:rsidR="00F007B4" w:rsidRDefault="00F007B4" w:rsidP="00AD5C34">
      <w:pPr>
        <w:pStyle w:val="Body"/>
      </w:pPr>
      <w:r w:rsidRPr="00C06E2F">
        <w:t>In addition to the software required to develop Android apps, the following prerequisites must be met to develop apps using the Advertising API for Android.</w:t>
      </w:r>
    </w:p>
    <w:p w:rsidR="00F007B4" w:rsidRDefault="00F007B4" w:rsidP="00F007B4">
      <w:pPr>
        <w:pStyle w:val="ListParagraph"/>
      </w:pPr>
      <w:r w:rsidRPr="00C06E2F">
        <w:t>Knowledge of how to program Android applications using Java.</w:t>
      </w:r>
      <w:r>
        <w:t xml:space="preserve"> </w:t>
      </w:r>
      <w:r w:rsidRPr="00C06E2F">
        <w:t>If you are not familiar with Android development, see the Android developer documentation.</w:t>
      </w:r>
    </w:p>
    <w:p w:rsidR="00F007B4" w:rsidRDefault="00F007B4" w:rsidP="00F007B4">
      <w:pPr>
        <w:pStyle w:val="ListParagraph"/>
      </w:pPr>
      <w:r w:rsidRPr="00C06E2F">
        <w:t>The Advertising SDK for Android from the AT&amp;T Developer Program web site.</w:t>
      </w:r>
    </w:p>
    <w:p w:rsidR="00F007B4" w:rsidRDefault="00F007B4" w:rsidP="00F007B4">
      <w:pPr>
        <w:pStyle w:val="ListParagraph"/>
      </w:pPr>
      <w:r w:rsidRPr="00C06E2F">
        <w:t>The permissions and minimum SDK version must be updated in the manifest for the app.</w:t>
      </w:r>
    </w:p>
    <w:p w:rsidR="00C22484" w:rsidRDefault="00C22484" w:rsidP="00F007B4">
      <w:pPr>
        <w:pStyle w:val="ListParagraph"/>
      </w:pPr>
      <w:r w:rsidRPr="00C06E2F">
        <w:t>The project must contain at least one activity and layout containing the UI elements of the app</w:t>
      </w:r>
      <w:r>
        <w:t>.</w:t>
      </w:r>
    </w:p>
    <w:p w:rsidR="00210005" w:rsidRDefault="00C22484" w:rsidP="00210005">
      <w:pPr>
        <w:pStyle w:val="Heading2"/>
      </w:pPr>
      <w:bookmarkStart w:id="12" w:name="_Toc359494961"/>
      <w:bookmarkStart w:id="13" w:name="_Toc359933726"/>
      <w:r w:rsidRPr="005276C3">
        <w:t>Setting up your Android Project</w:t>
      </w:r>
      <w:bookmarkEnd w:id="12"/>
      <w:bookmarkEnd w:id="13"/>
    </w:p>
    <w:p w:rsidR="00210005" w:rsidRDefault="00C22484" w:rsidP="00210005">
      <w:pPr>
        <w:pStyle w:val="Body"/>
      </w:pPr>
      <w:r>
        <w:t>To incorporate the Advertising API into an Android project in Eclipse, perform the following procedure</w:t>
      </w:r>
      <w:r w:rsidR="00A923BA">
        <w:t>.</w:t>
      </w:r>
    </w:p>
    <w:p w:rsidR="00A923BA" w:rsidRDefault="00C22484" w:rsidP="00A923BA">
      <w:pPr>
        <w:pStyle w:val="Numberedlist"/>
      </w:pPr>
      <w:r>
        <w:lastRenderedPageBreak/>
        <w:t>Open the Android project for your application in Package Explorer.</w:t>
      </w:r>
    </w:p>
    <w:p w:rsidR="00A923BA" w:rsidRDefault="00C22484" w:rsidP="00A923BA">
      <w:pPr>
        <w:pStyle w:val="Numberedlist"/>
      </w:pPr>
      <w:r>
        <w:t>Select Project, Properties</w:t>
      </w:r>
      <w:r w:rsidR="00A923BA">
        <w:t>.</w:t>
      </w:r>
    </w:p>
    <w:p w:rsidR="00E34424" w:rsidRDefault="00C22484" w:rsidP="00E34424">
      <w:pPr>
        <w:pStyle w:val="Numberedlist"/>
      </w:pPr>
      <w:r>
        <w:t>Select the Java Build Path entry in the navigation bar.</w:t>
      </w:r>
    </w:p>
    <w:p w:rsidR="00E34424" w:rsidRDefault="00C22484" w:rsidP="00E34424">
      <w:pPr>
        <w:pStyle w:val="Numberedlist"/>
      </w:pPr>
      <w:r>
        <w:t>In the Libraries tab, click the Add External JARs button on the right side of the properties window.</w:t>
      </w:r>
    </w:p>
    <w:p w:rsidR="00E34424" w:rsidRDefault="00C22484" w:rsidP="00E34424">
      <w:pPr>
        <w:pStyle w:val="Numberedlist"/>
      </w:pPr>
      <w:r>
        <w:t>Browse to the folder where you extracted the Advertising files and select the following library: adsapi.jar</w:t>
      </w:r>
    </w:p>
    <w:p w:rsidR="00C22484" w:rsidRDefault="00C22484" w:rsidP="00E34424">
      <w:pPr>
        <w:pStyle w:val="Numberedlist"/>
      </w:pPr>
      <w:r>
        <w:t>Click OK. The library should appear in Package Explorer, as shown in the following illustration.</w:t>
      </w:r>
    </w:p>
    <w:p w:rsidR="00C22484" w:rsidRDefault="00C22484" w:rsidP="00C22484">
      <w:pPr>
        <w:pStyle w:val="Figure"/>
      </w:pPr>
      <w:r>
        <w:rPr>
          <w:noProof/>
        </w:rPr>
        <w:drawing>
          <wp:inline distT="0" distB="0" distL="0" distR="0">
            <wp:extent cx="2466975" cy="2352675"/>
            <wp:effectExtent l="19050" t="19050" r="28575" b="285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466975" cy="2352675"/>
                    </a:xfrm>
                    <a:prstGeom prst="rect">
                      <a:avLst/>
                    </a:prstGeom>
                    <a:noFill/>
                    <a:ln w="9525">
                      <a:solidFill>
                        <a:schemeClr val="accent1"/>
                      </a:solidFill>
                      <a:miter lim="800000"/>
                      <a:headEnd/>
                      <a:tailEnd/>
                    </a:ln>
                  </pic:spPr>
                </pic:pic>
              </a:graphicData>
            </a:graphic>
          </wp:inline>
        </w:drawing>
      </w:r>
    </w:p>
    <w:p w:rsidR="00DF7AE2" w:rsidRDefault="00C22484" w:rsidP="00C22484">
      <w:pPr>
        <w:pStyle w:val="Caption"/>
      </w:pPr>
      <w:bookmarkStart w:id="14" w:name="_Toc366133239"/>
      <w:r>
        <w:t xml:space="preserve">Figure </w:t>
      </w:r>
      <w:fldSimple w:instr=" STYLEREF 1 \s ">
        <w:r>
          <w:rPr>
            <w:noProof/>
          </w:rPr>
          <w:t>2</w:t>
        </w:r>
      </w:fldSimple>
      <w:r>
        <w:noBreakHyphen/>
      </w:r>
      <w:fldSimple w:instr=" SEQ Figure \* ARABIC \s 1 ">
        <w:r>
          <w:rPr>
            <w:noProof/>
          </w:rPr>
          <w:t>1</w:t>
        </w:r>
      </w:fldSimple>
      <w:r>
        <w:t>: Package Explorer</w:t>
      </w:r>
      <w:bookmarkEnd w:id="14"/>
    </w:p>
    <w:p w:rsidR="00EA5591" w:rsidRDefault="00EA5591" w:rsidP="00EA5591">
      <w:pPr>
        <w:pStyle w:val="Numberedlist"/>
      </w:pPr>
      <w:r>
        <w:t>Double-click AndroidManifest.xml and add the following permissions.</w:t>
      </w:r>
    </w:p>
    <w:p w:rsidR="00EA5591" w:rsidRPr="00EA5591" w:rsidRDefault="00EA5591" w:rsidP="00EA5591">
      <w:pPr>
        <w:pStyle w:val="Numberedlist"/>
        <w:numPr>
          <w:ilvl w:val="0"/>
          <w:numId w:val="0"/>
        </w:numPr>
        <w:ind w:left="2520"/>
        <w:rPr>
          <w:rFonts w:ascii="Lucida Console" w:hAnsi="Lucida Console"/>
          <w:sz w:val="18"/>
          <w:szCs w:val="18"/>
        </w:rPr>
      </w:pPr>
      <w:r w:rsidRPr="00EA5591">
        <w:rPr>
          <w:rFonts w:ascii="Lucida Console" w:hAnsi="Lucida Console"/>
          <w:sz w:val="18"/>
          <w:szCs w:val="18"/>
        </w:rPr>
        <w:t>&lt;uses-permission android</w:t>
      </w:r>
      <w:proofErr w:type="gramStart"/>
      <w:r w:rsidRPr="00EA5591">
        <w:rPr>
          <w:rFonts w:ascii="Lucida Console" w:hAnsi="Lucida Console"/>
          <w:sz w:val="18"/>
          <w:szCs w:val="18"/>
        </w:rPr>
        <w:t>:name</w:t>
      </w:r>
      <w:proofErr w:type="gramEnd"/>
      <w:r w:rsidRPr="00EA5591">
        <w:rPr>
          <w:rFonts w:ascii="Lucida Console" w:hAnsi="Lucida Console"/>
          <w:sz w:val="18"/>
          <w:szCs w:val="18"/>
        </w:rPr>
        <w:t>="android.permission.INTERNET" /&gt;</w:t>
      </w:r>
      <w:r w:rsidRPr="00EA5591">
        <w:rPr>
          <w:rFonts w:ascii="Lucida Console" w:hAnsi="Lucida Console"/>
          <w:sz w:val="18"/>
          <w:szCs w:val="18"/>
        </w:rPr>
        <w:br/>
        <w:t>&lt;uses-permission android:name="android.permission.ACCESS_COARSE_LOCATION" /&gt;</w:t>
      </w:r>
      <w:r w:rsidRPr="00EA5591">
        <w:rPr>
          <w:rFonts w:ascii="Lucida Console" w:hAnsi="Lucida Console"/>
          <w:sz w:val="18"/>
          <w:szCs w:val="18"/>
        </w:rPr>
        <w:br/>
        <w:t>&lt;uses-permission android:name="android.permission.ACCESS_FINE_LOCATION" /&gt;</w:t>
      </w:r>
      <w:r w:rsidRPr="00EA5591">
        <w:rPr>
          <w:rFonts w:ascii="Lucida Console" w:hAnsi="Lucida Console"/>
          <w:sz w:val="18"/>
          <w:szCs w:val="18"/>
        </w:rPr>
        <w:br/>
        <w:t>&lt;uses-permission android:name="android.permission.ACCESS_NETWORK_STATE" /&gt;</w:t>
      </w:r>
    </w:p>
    <w:p w:rsidR="00EA5591" w:rsidRDefault="00EA5591" w:rsidP="00EA5591">
      <w:pPr>
        <w:pStyle w:val="Numberedlist"/>
      </w:pPr>
      <w:r>
        <w:t>Open the activity and layout that contains the UI elements of your application.</w:t>
      </w:r>
    </w:p>
    <w:p w:rsidR="00EA5591" w:rsidRDefault="00EA5591" w:rsidP="00EA5591">
      <w:pPr>
        <w:pStyle w:val="Numberedlist"/>
      </w:pPr>
      <w:r>
        <w:t xml:space="preserve">Add functionality to your app as described in </w:t>
      </w:r>
      <w:r w:rsidRPr="00EA5591">
        <w:rPr>
          <w:color w:val="0070C0"/>
        </w:rPr>
        <w:t xml:space="preserve">Section </w:t>
      </w:r>
      <w:r w:rsidR="004C71D4" w:rsidRPr="00EA5591">
        <w:rPr>
          <w:color w:val="0070C0"/>
        </w:rPr>
        <w:fldChar w:fldCharType="begin"/>
      </w:r>
      <w:r w:rsidRPr="00EA5591">
        <w:rPr>
          <w:color w:val="0070C0"/>
        </w:rPr>
        <w:instrText xml:space="preserve"> REF _Ref359918642 \r \h </w:instrText>
      </w:r>
      <w:r w:rsidR="004C71D4" w:rsidRPr="00EA5591">
        <w:rPr>
          <w:color w:val="0070C0"/>
        </w:rPr>
      </w:r>
      <w:r w:rsidR="004C71D4" w:rsidRPr="00EA5591">
        <w:rPr>
          <w:color w:val="0070C0"/>
        </w:rPr>
        <w:fldChar w:fldCharType="separate"/>
      </w:r>
      <w:r w:rsidRPr="00EA5591">
        <w:rPr>
          <w:color w:val="0070C0"/>
        </w:rPr>
        <w:t>2.3</w:t>
      </w:r>
      <w:r w:rsidR="004C71D4" w:rsidRPr="00EA5591">
        <w:rPr>
          <w:color w:val="0070C0"/>
        </w:rPr>
        <w:fldChar w:fldCharType="end"/>
      </w:r>
      <w:r w:rsidRPr="00EA5591">
        <w:rPr>
          <w:color w:val="0070C0"/>
        </w:rPr>
        <w:t xml:space="preserve"> </w:t>
      </w:r>
      <w:r w:rsidR="004C71D4" w:rsidRPr="00EA5591">
        <w:rPr>
          <w:color w:val="0070C0"/>
        </w:rPr>
        <w:fldChar w:fldCharType="begin"/>
      </w:r>
      <w:r w:rsidRPr="00EA5591">
        <w:rPr>
          <w:color w:val="0070C0"/>
        </w:rPr>
        <w:instrText xml:space="preserve"> REF _Ref359918647 \h </w:instrText>
      </w:r>
      <w:r w:rsidR="004C71D4" w:rsidRPr="00EA5591">
        <w:rPr>
          <w:color w:val="0070C0"/>
        </w:rPr>
      </w:r>
      <w:r w:rsidR="004C71D4" w:rsidRPr="00EA5591">
        <w:rPr>
          <w:color w:val="0070C0"/>
        </w:rPr>
        <w:fldChar w:fldCharType="separate"/>
      </w:r>
      <w:r w:rsidRPr="00EA5591">
        <w:rPr>
          <w:color w:val="0070C0"/>
        </w:rPr>
        <w:t xml:space="preserve">Using the </w:t>
      </w:r>
      <w:proofErr w:type="spellStart"/>
      <w:r w:rsidRPr="00EA5591">
        <w:rPr>
          <w:color w:val="0070C0"/>
        </w:rPr>
        <w:t>ATTAdView</w:t>
      </w:r>
      <w:proofErr w:type="spellEnd"/>
      <w:r w:rsidRPr="00EA5591">
        <w:rPr>
          <w:color w:val="0070C0"/>
        </w:rPr>
        <w:t xml:space="preserve"> Class</w:t>
      </w:r>
      <w:r w:rsidR="004C71D4" w:rsidRPr="00EA5591">
        <w:rPr>
          <w:color w:val="0070C0"/>
        </w:rPr>
        <w:fldChar w:fldCharType="end"/>
      </w:r>
      <w:r>
        <w:t>.</w:t>
      </w:r>
    </w:p>
    <w:p w:rsidR="00EA5591" w:rsidRPr="00EA5591" w:rsidRDefault="00EA5591" w:rsidP="00EA5591">
      <w:pPr>
        <w:pStyle w:val="Numberedlist"/>
      </w:pPr>
      <w:r>
        <w:t>Build your app that includes the AT&amp;T Advertising SDK.</w:t>
      </w:r>
    </w:p>
    <w:p w:rsidR="00210005" w:rsidRDefault="00210005" w:rsidP="00210005">
      <w:pPr>
        <w:pStyle w:val="Heading2"/>
      </w:pPr>
      <w:bookmarkStart w:id="15" w:name="_Toc359509242"/>
      <w:bookmarkStart w:id="16" w:name="_Ref359843075"/>
      <w:bookmarkStart w:id="17" w:name="_Ref359843082"/>
      <w:bookmarkStart w:id="18" w:name="_Ref359918642"/>
      <w:bookmarkStart w:id="19" w:name="_Ref359918647"/>
      <w:bookmarkStart w:id="20" w:name="_Toc359933727"/>
      <w:r w:rsidRPr="004820F3">
        <w:lastRenderedPageBreak/>
        <w:t>Using the ATTAdView Class</w:t>
      </w:r>
      <w:bookmarkEnd w:id="15"/>
      <w:bookmarkEnd w:id="16"/>
      <w:bookmarkEnd w:id="17"/>
      <w:bookmarkEnd w:id="18"/>
      <w:bookmarkEnd w:id="19"/>
      <w:bookmarkEnd w:id="20"/>
    </w:p>
    <w:p w:rsidR="00210005" w:rsidRDefault="00DF7AE2" w:rsidP="00210005">
      <w:pPr>
        <w:pStyle w:val="Body"/>
      </w:pPr>
      <w:r>
        <w:t xml:space="preserve">This section describes how to use the </w:t>
      </w:r>
      <w:r w:rsidRPr="00156CDA">
        <w:t>ATTAdView</w:t>
      </w:r>
      <w:r>
        <w:t xml:space="preserve"> class in your app, including implementing the listener callback methods.</w:t>
      </w:r>
    </w:p>
    <w:p w:rsidR="00210005" w:rsidRDefault="00210005" w:rsidP="00210005">
      <w:pPr>
        <w:pStyle w:val="Heading3"/>
      </w:pPr>
      <w:bookmarkStart w:id="21" w:name="_Toc359509243"/>
      <w:bookmarkStart w:id="22" w:name="_Toc359933728"/>
      <w:r w:rsidRPr="00BF2FEE">
        <w:t>Configuring ATTAdView Properties</w:t>
      </w:r>
      <w:bookmarkEnd w:id="21"/>
      <w:bookmarkEnd w:id="22"/>
    </w:p>
    <w:p w:rsidR="00210005" w:rsidRDefault="00146381" w:rsidP="00210005">
      <w:pPr>
        <w:pStyle w:val="Body"/>
      </w:pPr>
      <w:r>
        <w:t xml:space="preserve">You must set values for the following properties of the </w:t>
      </w:r>
      <w:r w:rsidRPr="00146381">
        <w:t xml:space="preserve">ATTAdView </w:t>
      </w:r>
      <w:r>
        <w:t>class to authenticate and authorize your app to use the Advertising API.</w:t>
      </w:r>
    </w:p>
    <w:p w:rsidR="00146381" w:rsidRDefault="00146381" w:rsidP="00146381">
      <w:pPr>
        <w:pStyle w:val="ListParagraph"/>
      </w:pPr>
      <w:r>
        <w:t>appKey</w:t>
      </w:r>
    </w:p>
    <w:p w:rsidR="00146381" w:rsidRDefault="00146381" w:rsidP="00146381">
      <w:pPr>
        <w:pStyle w:val="ListParagraph"/>
      </w:pPr>
      <w:r>
        <w:t>category</w:t>
      </w:r>
    </w:p>
    <w:p w:rsidR="00146381" w:rsidRDefault="00146381" w:rsidP="00146381">
      <w:pPr>
        <w:pStyle w:val="ListParagraph"/>
      </w:pPr>
      <w:r>
        <w:t>secret</w:t>
      </w:r>
    </w:p>
    <w:p w:rsidR="00146381" w:rsidRDefault="00146381" w:rsidP="00146381">
      <w:pPr>
        <w:pStyle w:val="ListParagraph"/>
      </w:pPr>
      <w:r>
        <w:t>udid</w:t>
      </w:r>
    </w:p>
    <w:p w:rsidR="00146381" w:rsidRPr="00210005" w:rsidRDefault="00146381" w:rsidP="00146381">
      <w:pPr>
        <w:pStyle w:val="Body"/>
      </w:pPr>
      <w:r>
        <w:t xml:space="preserve">You can set additional properties in the ATTAdView object to filter the advertisement content. These properties include keywords, city, and zip code. For a full list of properties, see </w:t>
      </w:r>
      <w:r w:rsidRPr="00146381">
        <w:rPr>
          <w:color w:val="0070C0"/>
        </w:rPr>
        <w:t xml:space="preserve">Section </w:t>
      </w:r>
      <w:r w:rsidR="004C71D4" w:rsidRPr="00146381">
        <w:rPr>
          <w:color w:val="0070C0"/>
        </w:rPr>
        <w:fldChar w:fldCharType="begin"/>
      </w:r>
      <w:r w:rsidRPr="00146381">
        <w:rPr>
          <w:color w:val="0070C0"/>
        </w:rPr>
        <w:instrText xml:space="preserve"> REF _Ref359843664 \r \h </w:instrText>
      </w:r>
      <w:r w:rsidR="004C71D4" w:rsidRPr="00146381">
        <w:rPr>
          <w:color w:val="0070C0"/>
        </w:rPr>
      </w:r>
      <w:r w:rsidR="004C71D4" w:rsidRPr="00146381">
        <w:rPr>
          <w:color w:val="0070C0"/>
        </w:rPr>
        <w:fldChar w:fldCharType="separate"/>
      </w:r>
      <w:r w:rsidRPr="00146381">
        <w:rPr>
          <w:color w:val="0070C0"/>
        </w:rPr>
        <w:t>3.2</w:t>
      </w:r>
      <w:r w:rsidR="004C71D4" w:rsidRPr="00146381">
        <w:rPr>
          <w:color w:val="0070C0"/>
        </w:rPr>
        <w:fldChar w:fldCharType="end"/>
      </w:r>
      <w:r w:rsidRPr="00146381">
        <w:rPr>
          <w:color w:val="0070C0"/>
        </w:rPr>
        <w:t xml:space="preserve"> </w:t>
      </w:r>
      <w:r w:rsidR="004C71D4" w:rsidRPr="00146381">
        <w:rPr>
          <w:color w:val="0070C0"/>
        </w:rPr>
        <w:fldChar w:fldCharType="begin"/>
      </w:r>
      <w:r w:rsidRPr="00146381">
        <w:rPr>
          <w:color w:val="0070C0"/>
        </w:rPr>
        <w:instrText xml:space="preserve"> REF _Ref359843668 \h </w:instrText>
      </w:r>
      <w:r w:rsidR="004C71D4" w:rsidRPr="00146381">
        <w:rPr>
          <w:color w:val="0070C0"/>
        </w:rPr>
      </w:r>
      <w:r w:rsidR="004C71D4" w:rsidRPr="00146381">
        <w:rPr>
          <w:color w:val="0070C0"/>
        </w:rPr>
        <w:fldChar w:fldCharType="separate"/>
      </w:r>
      <w:proofErr w:type="spellStart"/>
      <w:r w:rsidRPr="00146381">
        <w:rPr>
          <w:color w:val="0070C0"/>
        </w:rPr>
        <w:t>ATTAdView</w:t>
      </w:r>
      <w:proofErr w:type="spellEnd"/>
      <w:r w:rsidRPr="00146381">
        <w:rPr>
          <w:color w:val="0070C0"/>
        </w:rPr>
        <w:t xml:space="preserve"> Properties</w:t>
      </w:r>
      <w:r w:rsidR="004C71D4" w:rsidRPr="00146381">
        <w:rPr>
          <w:color w:val="0070C0"/>
        </w:rPr>
        <w:fldChar w:fldCharType="end"/>
      </w:r>
      <w:r>
        <w:rPr>
          <w:color w:val="0070C0"/>
        </w:rPr>
        <w:t>.</w:t>
      </w:r>
    </w:p>
    <w:p w:rsidR="00276AA0" w:rsidRDefault="00276AA0">
      <w:pPr>
        <w:rPr>
          <w:rFonts w:ascii="Arial" w:eastAsiaTheme="majorEastAsia" w:hAnsi="Arial" w:cstheme="majorBidi"/>
          <w:b/>
          <w:bCs/>
          <w:sz w:val="28"/>
          <w:szCs w:val="26"/>
        </w:rPr>
      </w:pPr>
      <w:bookmarkStart w:id="23" w:name="_Toc359509244"/>
      <w:r>
        <w:br w:type="page"/>
      </w:r>
    </w:p>
    <w:p w:rsidR="00210005" w:rsidRDefault="00210005" w:rsidP="00210005">
      <w:pPr>
        <w:pStyle w:val="Heading3"/>
      </w:pPr>
      <w:bookmarkStart w:id="24" w:name="_Toc359933729"/>
      <w:r w:rsidRPr="00854530">
        <w:lastRenderedPageBreak/>
        <w:t>Initializing the ATTAdView Object</w:t>
      </w:r>
      <w:bookmarkEnd w:id="23"/>
      <w:bookmarkEnd w:id="24"/>
    </w:p>
    <w:p w:rsidR="00210005" w:rsidRDefault="00395443" w:rsidP="00210005">
      <w:pPr>
        <w:pStyle w:val="Body"/>
      </w:pPr>
      <w:r w:rsidRPr="00395443">
        <w:t xml:space="preserve">The ATTAdView class is a member of the com.att.ads </w:t>
      </w:r>
      <w:r w:rsidR="00AC0424" w:rsidRPr="00395443">
        <w:t>namespace;</w:t>
      </w:r>
      <w:r w:rsidRPr="00395443">
        <w:t xml:space="preserve"> the ATTAdViewListener class is a member of the com.att.listener namespace. Add the following import statements to your app code to use these classes.</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395443" w:rsidTr="00D06A19">
        <w:trPr>
          <w:trHeight w:val="485"/>
        </w:trPr>
        <w:tc>
          <w:tcPr>
            <w:tcW w:w="8136" w:type="dxa"/>
            <w:gridSpan w:val="3"/>
            <w:shd w:val="clear" w:color="auto" w:fill="92CDDC" w:themeFill="accent5" w:themeFillTint="99"/>
          </w:tcPr>
          <w:p w:rsidR="00395443" w:rsidRPr="0077399C" w:rsidRDefault="00395443" w:rsidP="00395443">
            <w:pPr>
              <w:pStyle w:val="Body"/>
              <w:ind w:left="0"/>
              <w:rPr>
                <w:b/>
              </w:rPr>
            </w:pPr>
            <w:r>
              <w:rPr>
                <w:b/>
              </w:rPr>
              <w:t>Import Statements</w:t>
            </w:r>
          </w:p>
        </w:tc>
      </w:tr>
      <w:tr w:rsidR="00395443" w:rsidTr="00D06A19">
        <w:tc>
          <w:tcPr>
            <w:tcW w:w="468" w:type="dxa"/>
            <w:tcBorders>
              <w:top w:val="nil"/>
              <w:bottom w:val="nil"/>
              <w:right w:val="nil"/>
            </w:tcBorders>
            <w:tcMar>
              <w:top w:w="29" w:type="dxa"/>
              <w:left w:w="115" w:type="dxa"/>
              <w:bottom w:w="29" w:type="dxa"/>
              <w:right w:w="115" w:type="dxa"/>
            </w:tcMar>
          </w:tcPr>
          <w:p w:rsidR="00395443" w:rsidRPr="00A75757" w:rsidRDefault="00395443" w:rsidP="00D06A1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395443" w:rsidRPr="00A75757" w:rsidRDefault="00395443"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95443" w:rsidRPr="00395443" w:rsidRDefault="00395443" w:rsidP="00D06A19">
            <w:pPr>
              <w:pStyle w:val="Code"/>
            </w:pPr>
            <w:proofErr w:type="gramStart"/>
            <w:r w:rsidRPr="00395443">
              <w:t>import</w:t>
            </w:r>
            <w:proofErr w:type="gramEnd"/>
            <w:r w:rsidRPr="00395443">
              <w:t xml:space="preserve"> com.att.ads.*;</w:t>
            </w:r>
          </w:p>
        </w:tc>
      </w:tr>
      <w:tr w:rsidR="00395443" w:rsidTr="00D06A19">
        <w:tc>
          <w:tcPr>
            <w:tcW w:w="468" w:type="dxa"/>
            <w:tcBorders>
              <w:top w:val="nil"/>
              <w:bottom w:val="single" w:sz="4" w:space="0" w:color="auto"/>
              <w:right w:val="nil"/>
            </w:tcBorders>
            <w:tcMar>
              <w:top w:w="29" w:type="dxa"/>
              <w:left w:w="115" w:type="dxa"/>
              <w:bottom w:w="29" w:type="dxa"/>
              <w:right w:w="115" w:type="dxa"/>
            </w:tcMar>
          </w:tcPr>
          <w:p w:rsidR="00395443" w:rsidRPr="00A75757" w:rsidRDefault="00395443" w:rsidP="00D06A19">
            <w:pPr>
              <w:pStyle w:val="Code"/>
              <w:rPr>
                <w:color w:val="00B050"/>
              </w:rPr>
            </w:pPr>
            <w:r>
              <w:rPr>
                <w:color w:val="00B050"/>
              </w:rPr>
              <w:t>2</w:t>
            </w:r>
          </w:p>
        </w:tc>
        <w:tc>
          <w:tcPr>
            <w:tcW w:w="270" w:type="dxa"/>
            <w:tcBorders>
              <w:top w:val="nil"/>
              <w:left w:val="nil"/>
              <w:bottom w:val="single" w:sz="4" w:space="0" w:color="auto"/>
              <w:right w:val="nil"/>
            </w:tcBorders>
            <w:tcMar>
              <w:top w:w="29" w:type="dxa"/>
              <w:left w:w="115" w:type="dxa"/>
              <w:bottom w:w="29" w:type="dxa"/>
              <w:right w:w="115" w:type="dxa"/>
            </w:tcMar>
          </w:tcPr>
          <w:p w:rsidR="00395443" w:rsidRPr="00A75757" w:rsidRDefault="00395443" w:rsidP="00D06A1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395443" w:rsidRPr="00395443" w:rsidRDefault="00395443" w:rsidP="00D06A19">
            <w:pPr>
              <w:pStyle w:val="Code"/>
            </w:pPr>
            <w:proofErr w:type="gramStart"/>
            <w:r w:rsidRPr="00395443">
              <w:t>import</w:t>
            </w:r>
            <w:proofErr w:type="gramEnd"/>
            <w:r w:rsidRPr="00395443">
              <w:t xml:space="preserve"> </w:t>
            </w:r>
            <w:proofErr w:type="spellStart"/>
            <w:r w:rsidRPr="00395443">
              <w:t>com.att.ads.listeners</w:t>
            </w:r>
            <w:proofErr w:type="spellEnd"/>
            <w:r w:rsidRPr="00395443">
              <w:t>.*;</w:t>
            </w:r>
          </w:p>
        </w:tc>
      </w:tr>
    </w:tbl>
    <w:p w:rsidR="00395443" w:rsidRDefault="00395443" w:rsidP="00395443">
      <w:pPr>
        <w:pStyle w:val="Caption"/>
      </w:pPr>
      <w:r>
        <w:t xml:space="preserve">Example </w:t>
      </w:r>
      <w:fldSimple w:instr=" STYLEREF 1 \s ">
        <w:r w:rsidR="00D9146F">
          <w:rPr>
            <w:noProof/>
          </w:rPr>
          <w:t>2</w:t>
        </w:r>
      </w:fldSimple>
      <w:r w:rsidR="00D9146F">
        <w:noBreakHyphen/>
      </w:r>
      <w:fldSimple w:instr=" SEQ Example \* ARABIC \s 1 ">
        <w:r w:rsidR="00D9146F">
          <w:rPr>
            <w:noProof/>
          </w:rPr>
          <w:t>1</w:t>
        </w:r>
      </w:fldSimple>
      <w:r>
        <w:t>: Import Statements</w:t>
      </w:r>
    </w:p>
    <w:p w:rsidR="00395443" w:rsidRPr="00395443" w:rsidRDefault="00395443" w:rsidP="00210005">
      <w:pPr>
        <w:pStyle w:val="Body"/>
      </w:pPr>
      <w:r w:rsidRPr="00395443">
        <w:t>To initialize an ATTAdView object, insert code such as the following in the onCreate method.</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582B08" w:rsidTr="00582B08">
        <w:trPr>
          <w:trHeight w:val="485"/>
        </w:trPr>
        <w:tc>
          <w:tcPr>
            <w:tcW w:w="8136" w:type="dxa"/>
            <w:gridSpan w:val="3"/>
            <w:shd w:val="clear" w:color="auto" w:fill="92CDDC" w:themeFill="accent5" w:themeFillTint="99"/>
          </w:tcPr>
          <w:p w:rsidR="00582B08" w:rsidRPr="00395443" w:rsidRDefault="00395443" w:rsidP="00582B08">
            <w:pPr>
              <w:pStyle w:val="Body"/>
              <w:ind w:left="0"/>
              <w:rPr>
                <w:b/>
              </w:rPr>
            </w:pPr>
            <w:r w:rsidRPr="00395443">
              <w:rPr>
                <w:b/>
              </w:rPr>
              <w:t>onCreate</w:t>
            </w:r>
            <w:r w:rsidR="00582B08" w:rsidRPr="00395443">
              <w:rPr>
                <w:b/>
              </w:rPr>
              <w:t xml:space="preserve"> Method</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395443" w:rsidP="00395443">
            <w:pPr>
              <w:pStyle w:val="Code"/>
            </w:pPr>
            <w:r w:rsidRPr="00395443">
              <w:t xml:space="preserve">// Create the </w:t>
            </w:r>
            <w:r>
              <w:t>ATTA</w:t>
            </w:r>
            <w:r w:rsidRPr="00395443">
              <w:t>dView component</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395443" w:rsidP="00582B08">
            <w:pPr>
              <w:pStyle w:val="Code"/>
            </w:pPr>
            <w:proofErr w:type="spellStart"/>
            <w:r w:rsidRPr="00395443">
              <w:t>ATTAdView</w:t>
            </w:r>
            <w:proofErr w:type="spellEnd"/>
            <w:r w:rsidRPr="00395443">
              <w:t xml:space="preserve"> </w:t>
            </w:r>
            <w:proofErr w:type="spellStart"/>
            <w:r w:rsidRPr="00395443">
              <w:t>attAdView</w:t>
            </w:r>
            <w:proofErr w:type="spellEnd"/>
            <w:r w:rsidRPr="00395443">
              <w:t xml:space="preserve"> = new </w:t>
            </w:r>
            <w:proofErr w:type="spellStart"/>
            <w:r w:rsidRPr="00395443">
              <w:t>ATTAdView</w:t>
            </w:r>
            <w:proofErr w:type="spellEnd"/>
            <w:r w:rsidRPr="00395443">
              <w:t>(this, appKey, secret, udid, category);</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3</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582B08" w:rsidP="00582B08">
            <w:pPr>
              <w:pStyle w:val="Code"/>
            </w:pP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395443" w:rsidP="003B2112">
            <w:pPr>
              <w:pStyle w:val="Code"/>
            </w:pPr>
            <w:r w:rsidRPr="00395443">
              <w:t xml:space="preserve">// Optionally, set the properties, </w:t>
            </w:r>
            <w:r>
              <w:t>such as</w:t>
            </w:r>
            <w:r w:rsidRPr="00395443">
              <w:t xml:space="preserve"> Keywords, to </w:t>
            </w: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395443">
            <w:pPr>
              <w:pStyle w:val="Code"/>
            </w:pPr>
            <w:r>
              <w:t xml:space="preserve">// </w:t>
            </w:r>
            <w:r w:rsidRPr="00395443">
              <w:t>filter the ad content</w:t>
            </w:r>
          </w:p>
        </w:tc>
      </w:tr>
      <w:tr w:rsidR="003B2112" w:rsidTr="00582B08">
        <w:tc>
          <w:tcPr>
            <w:tcW w:w="468" w:type="dxa"/>
            <w:tcBorders>
              <w:top w:val="nil"/>
              <w:bottom w:val="nil"/>
              <w:right w:val="nil"/>
            </w:tcBorders>
            <w:tcMar>
              <w:top w:w="29" w:type="dxa"/>
              <w:left w:w="115" w:type="dxa"/>
              <w:bottom w:w="29" w:type="dxa"/>
              <w:right w:w="115" w:type="dxa"/>
            </w:tcMar>
          </w:tcPr>
          <w:p w:rsidR="003B2112" w:rsidRPr="00A75757" w:rsidRDefault="003B2112" w:rsidP="00582B08">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582B08">
            <w:pPr>
              <w:pStyle w:val="Code"/>
            </w:pPr>
            <w:r w:rsidRPr="00395443">
              <w:t>attAdView.setKeywords("some selected keywords");</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3B2112" w:rsidP="00582B08">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582B08" w:rsidP="00582B08">
            <w:pPr>
              <w:pStyle w:val="Code"/>
            </w:pP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3B2112" w:rsidP="00582B08">
            <w:pPr>
              <w:pStyle w:val="Code"/>
              <w:rPr>
                <w:color w:val="00B050"/>
              </w:rPr>
            </w:pPr>
            <w:r>
              <w:rPr>
                <w:color w:val="00B050"/>
              </w:rPr>
              <w:t>8</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395443" w:rsidP="003B2112">
            <w:pPr>
              <w:pStyle w:val="Code"/>
            </w:pPr>
            <w:r w:rsidRPr="00395443">
              <w:t xml:space="preserve">// Optionally, set the reload period. This is the interval, </w:t>
            </w: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9</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3B2112">
            <w:pPr>
              <w:pStyle w:val="Code"/>
            </w:pPr>
            <w:r>
              <w:t xml:space="preserve">// </w:t>
            </w:r>
            <w:r w:rsidRPr="00395443">
              <w:t xml:space="preserve">in seconds, in which the Ad component will be refreshed. </w:t>
            </w: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10</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582B08">
            <w:pPr>
              <w:pStyle w:val="Code"/>
            </w:pPr>
            <w:r>
              <w:t xml:space="preserve">// </w:t>
            </w:r>
            <w:r w:rsidRPr="00395443">
              <w:t>The default is 2 minutes.</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3B2112" w:rsidP="00582B08">
            <w:pPr>
              <w:pStyle w:val="Code"/>
              <w:rPr>
                <w:color w:val="00B050"/>
              </w:rPr>
            </w:pPr>
            <w:r>
              <w:rPr>
                <w:color w:val="00B050"/>
              </w:rPr>
              <w:t>11</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395443" w:rsidP="00582B08">
            <w:pPr>
              <w:pStyle w:val="Code"/>
            </w:pPr>
            <w:r w:rsidRPr="00395443">
              <w:t>attAdView.setAdReloadPeriod(60);</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3B2112" w:rsidP="00582B08">
            <w:pPr>
              <w:pStyle w:val="Code"/>
              <w:rPr>
                <w:color w:val="00B050"/>
              </w:rPr>
            </w:pPr>
            <w:r>
              <w:rPr>
                <w:color w:val="00B050"/>
              </w:rPr>
              <w:t>12</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582B08" w:rsidP="00582B08">
            <w:pPr>
              <w:pStyle w:val="Code"/>
            </w:pP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582B08" w:rsidP="003B2112">
            <w:pPr>
              <w:pStyle w:val="Code"/>
              <w:rPr>
                <w:color w:val="00B050"/>
              </w:rPr>
            </w:pPr>
            <w:r>
              <w:rPr>
                <w:color w:val="00B050"/>
              </w:rPr>
              <w:t>1</w:t>
            </w:r>
            <w:r w:rsidR="003B2112">
              <w:rPr>
                <w:color w:val="00B050"/>
              </w:rPr>
              <w:t>3</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395443" w:rsidP="00582B08">
            <w:pPr>
              <w:pStyle w:val="Code"/>
            </w:pPr>
            <w:r w:rsidRPr="00395443">
              <w:t>//Add the ATT Ad View component to your Layout.</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582B08" w:rsidP="003B2112">
            <w:pPr>
              <w:pStyle w:val="Code"/>
              <w:rPr>
                <w:color w:val="00B050"/>
              </w:rPr>
            </w:pPr>
            <w:r>
              <w:rPr>
                <w:color w:val="00B050"/>
              </w:rPr>
              <w:t>1</w:t>
            </w:r>
            <w:r w:rsidR="003B2112">
              <w:rPr>
                <w:color w:val="00B050"/>
              </w:rPr>
              <w:t>4</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395443" w:rsidP="00582B08">
            <w:pPr>
              <w:pStyle w:val="Code"/>
            </w:pPr>
            <w:r w:rsidRPr="00395443">
              <w:t>adFrameLayout.addView(attAdView);</w:t>
            </w:r>
          </w:p>
        </w:tc>
      </w:tr>
      <w:tr w:rsidR="00582B08" w:rsidTr="00582B08">
        <w:tc>
          <w:tcPr>
            <w:tcW w:w="468" w:type="dxa"/>
            <w:tcBorders>
              <w:top w:val="nil"/>
              <w:bottom w:val="nil"/>
              <w:right w:val="nil"/>
            </w:tcBorders>
            <w:tcMar>
              <w:top w:w="29" w:type="dxa"/>
              <w:left w:w="115" w:type="dxa"/>
              <w:bottom w:w="29" w:type="dxa"/>
              <w:right w:w="115" w:type="dxa"/>
            </w:tcMar>
          </w:tcPr>
          <w:p w:rsidR="00582B08" w:rsidRPr="00A75757" w:rsidRDefault="00582B08" w:rsidP="003B2112">
            <w:pPr>
              <w:pStyle w:val="Code"/>
              <w:rPr>
                <w:color w:val="00B050"/>
              </w:rPr>
            </w:pPr>
            <w:r>
              <w:rPr>
                <w:color w:val="00B050"/>
              </w:rPr>
              <w:t>1</w:t>
            </w:r>
            <w:r w:rsidR="003B2112">
              <w:rPr>
                <w:color w:val="00B050"/>
              </w:rPr>
              <w:t>5</w:t>
            </w:r>
          </w:p>
        </w:tc>
        <w:tc>
          <w:tcPr>
            <w:tcW w:w="270" w:type="dxa"/>
            <w:tcBorders>
              <w:top w:val="nil"/>
              <w:left w:val="nil"/>
              <w:bottom w:val="nil"/>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582B08" w:rsidRPr="00395443" w:rsidRDefault="00582B08" w:rsidP="00582B08">
            <w:pPr>
              <w:pStyle w:val="Code"/>
            </w:pP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16</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582B08">
            <w:pPr>
              <w:pStyle w:val="Code"/>
            </w:pPr>
            <w:r w:rsidRPr="00395443">
              <w:t>// Set the layout properties for Ad view component</w:t>
            </w: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17</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582B08">
            <w:pPr>
              <w:pStyle w:val="Code"/>
            </w:pPr>
            <w:r w:rsidRPr="00395443">
              <w:t>attAdView.setLayoutParams(new ViewGroup.LayoutParams(ViewGroup.LayoutParams.FILL_PARENT, 100));</w:t>
            </w: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18</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582B08">
            <w:pPr>
              <w:pStyle w:val="Code"/>
            </w:pP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19</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B2112" w:rsidRDefault="003B2112" w:rsidP="003B2112">
            <w:pPr>
              <w:pStyle w:val="Code"/>
            </w:pPr>
            <w:r w:rsidRPr="003B2112">
              <w:t xml:space="preserve">// Initialize authentication/authorization, the ad service will </w:t>
            </w: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3B2112">
            <w:pPr>
              <w:pStyle w:val="Code"/>
              <w:rPr>
                <w:color w:val="00B050"/>
              </w:rPr>
            </w:pPr>
            <w:r>
              <w:rPr>
                <w:color w:val="00B050"/>
              </w:rPr>
              <w:t>20</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582B08">
            <w:pPr>
              <w:pStyle w:val="Code"/>
            </w:pPr>
            <w:r>
              <w:t xml:space="preserve">// </w:t>
            </w:r>
            <w:r w:rsidRPr="003B2112">
              <w:t>call and draw the ad component based on the received response.</w:t>
            </w:r>
          </w:p>
        </w:tc>
      </w:tr>
      <w:tr w:rsidR="003B2112" w:rsidTr="00582B08">
        <w:tc>
          <w:tcPr>
            <w:tcW w:w="468" w:type="dxa"/>
            <w:tcBorders>
              <w:top w:val="nil"/>
              <w:bottom w:val="nil"/>
              <w:right w:val="nil"/>
            </w:tcBorders>
            <w:tcMar>
              <w:top w:w="29" w:type="dxa"/>
              <w:left w:w="115" w:type="dxa"/>
              <w:bottom w:w="29" w:type="dxa"/>
              <w:right w:w="115" w:type="dxa"/>
            </w:tcMar>
          </w:tcPr>
          <w:p w:rsidR="003B2112" w:rsidRDefault="003B2112" w:rsidP="00582B08">
            <w:pPr>
              <w:pStyle w:val="Code"/>
              <w:rPr>
                <w:color w:val="00B050"/>
              </w:rPr>
            </w:pPr>
            <w:r>
              <w:rPr>
                <w:color w:val="00B050"/>
              </w:rPr>
              <w:t>21</w:t>
            </w:r>
          </w:p>
        </w:tc>
        <w:tc>
          <w:tcPr>
            <w:tcW w:w="270" w:type="dxa"/>
            <w:tcBorders>
              <w:top w:val="nil"/>
              <w:left w:val="nil"/>
              <w:bottom w:val="nil"/>
              <w:right w:val="nil"/>
            </w:tcBorders>
            <w:tcMar>
              <w:top w:w="29" w:type="dxa"/>
              <w:left w:w="115" w:type="dxa"/>
              <w:bottom w:w="29" w:type="dxa"/>
              <w:right w:w="115" w:type="dxa"/>
            </w:tcMar>
          </w:tcPr>
          <w:p w:rsidR="003B2112" w:rsidRPr="00A75757" w:rsidRDefault="003B2112"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B2112" w:rsidRPr="00395443" w:rsidRDefault="003B2112" w:rsidP="00582B08">
            <w:pPr>
              <w:pStyle w:val="Code"/>
            </w:pPr>
            <w:r w:rsidRPr="003B2112">
              <w:t>//</w:t>
            </w:r>
            <w:r>
              <w:t xml:space="preserve"> </w:t>
            </w:r>
            <w:r w:rsidRPr="003B2112">
              <w:t>Also, this method starts the timer to reload the new Ad when the setAdReloadPeriod interval elapses.</w:t>
            </w:r>
          </w:p>
        </w:tc>
      </w:tr>
      <w:tr w:rsidR="00582B08" w:rsidTr="00582B08">
        <w:tc>
          <w:tcPr>
            <w:tcW w:w="468" w:type="dxa"/>
            <w:tcBorders>
              <w:top w:val="nil"/>
              <w:bottom w:val="single" w:sz="4" w:space="0" w:color="auto"/>
              <w:right w:val="nil"/>
            </w:tcBorders>
            <w:tcMar>
              <w:top w:w="29" w:type="dxa"/>
              <w:left w:w="115" w:type="dxa"/>
              <w:bottom w:w="29" w:type="dxa"/>
              <w:right w:w="115" w:type="dxa"/>
            </w:tcMar>
          </w:tcPr>
          <w:p w:rsidR="00582B08" w:rsidRPr="00A75757" w:rsidRDefault="003B2112" w:rsidP="00582B08">
            <w:pPr>
              <w:pStyle w:val="Code"/>
              <w:rPr>
                <w:color w:val="00B050"/>
              </w:rPr>
            </w:pPr>
            <w:r>
              <w:rPr>
                <w:color w:val="00B050"/>
              </w:rPr>
              <w:t>22</w:t>
            </w:r>
          </w:p>
        </w:tc>
        <w:tc>
          <w:tcPr>
            <w:tcW w:w="270" w:type="dxa"/>
            <w:tcBorders>
              <w:top w:val="nil"/>
              <w:left w:val="nil"/>
              <w:bottom w:val="single" w:sz="4" w:space="0" w:color="auto"/>
              <w:right w:val="nil"/>
            </w:tcBorders>
            <w:tcMar>
              <w:top w:w="29" w:type="dxa"/>
              <w:left w:w="115" w:type="dxa"/>
              <w:bottom w:w="29" w:type="dxa"/>
              <w:right w:w="115" w:type="dxa"/>
            </w:tcMar>
          </w:tcPr>
          <w:p w:rsidR="00582B08" w:rsidRPr="00A75757" w:rsidRDefault="00582B08" w:rsidP="00582B08">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582B08" w:rsidRPr="00395443" w:rsidRDefault="00395443" w:rsidP="00582B08">
            <w:pPr>
              <w:pStyle w:val="Code"/>
            </w:pPr>
            <w:r w:rsidRPr="00395443">
              <w:t>attAdView.initOrRefresh();</w:t>
            </w:r>
          </w:p>
        </w:tc>
      </w:tr>
    </w:tbl>
    <w:p w:rsidR="00582B08" w:rsidRPr="003B2112" w:rsidRDefault="00582B08" w:rsidP="00582B08">
      <w:pPr>
        <w:pStyle w:val="Caption"/>
      </w:pPr>
      <w:bookmarkStart w:id="25" w:name="_Toc359916478"/>
      <w:r>
        <w:t xml:space="preserve">Example </w:t>
      </w:r>
      <w:fldSimple w:instr=" STYLEREF 1 \s ">
        <w:r w:rsidR="00D9146F">
          <w:rPr>
            <w:noProof/>
          </w:rPr>
          <w:t>2</w:t>
        </w:r>
      </w:fldSimple>
      <w:r w:rsidR="00D9146F">
        <w:noBreakHyphen/>
      </w:r>
      <w:fldSimple w:instr=" SEQ Example \* ARABIC \s 1 ">
        <w:r w:rsidR="00D9146F">
          <w:rPr>
            <w:noProof/>
          </w:rPr>
          <w:t>2</w:t>
        </w:r>
      </w:fldSimple>
      <w:r>
        <w:t xml:space="preserve">: </w:t>
      </w:r>
      <w:bookmarkEnd w:id="25"/>
      <w:r w:rsidR="003B2112" w:rsidRPr="003B2112">
        <w:t>onCreate Method</w:t>
      </w:r>
    </w:p>
    <w:p w:rsidR="003B2112" w:rsidRDefault="003B2112" w:rsidP="00582B08">
      <w:pPr>
        <w:pStyle w:val="Body"/>
      </w:pPr>
      <w:r w:rsidRPr="003B2112">
        <w:t>The Reload timer, whose interval is set by the setAdReloadPeriod method and is initiated by the initOrRefresh method, works as a parallel thread to the activity of the AttAdView object.</w:t>
      </w:r>
      <w:r>
        <w:t xml:space="preserve"> </w:t>
      </w:r>
      <w:r w:rsidRPr="003B2112">
        <w:t>The Reload timer wor</w:t>
      </w:r>
      <w:r>
        <w:t xml:space="preserve">ks only on foreground activity. </w:t>
      </w:r>
      <w:r w:rsidRPr="003B2112">
        <w:t xml:space="preserve">To </w:t>
      </w:r>
      <w:r w:rsidRPr="003B2112">
        <w:lastRenderedPageBreak/>
        <w:t xml:space="preserve">support this functionality, the ATTAdView object overrides the onAttachedToWindow and onDetachedFromWindow methods in the parent android.webkit.WebView class. </w:t>
      </w:r>
    </w:p>
    <w:p w:rsidR="00582B08" w:rsidRDefault="003B2112" w:rsidP="00582B08">
      <w:pPr>
        <w:pStyle w:val="Body"/>
      </w:pPr>
      <w:r w:rsidRPr="003B2112">
        <w:t>This refresh model works for almost all cases. However, in some of the cases for some platforms or devices, the onAttachedToWindow and onDetachedFromWindow call back methods might not be reached. To ensure that the refresh timer works properly, override the onPause and onResume callback methods in the Activity, as shown in the following code example.</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322680" w:rsidTr="00D06A19">
        <w:trPr>
          <w:trHeight w:val="485"/>
        </w:trPr>
        <w:tc>
          <w:tcPr>
            <w:tcW w:w="8136" w:type="dxa"/>
            <w:gridSpan w:val="3"/>
            <w:shd w:val="clear" w:color="auto" w:fill="92CDDC" w:themeFill="accent5" w:themeFillTint="99"/>
          </w:tcPr>
          <w:p w:rsidR="00322680" w:rsidRPr="00322680" w:rsidRDefault="00322680" w:rsidP="00D06A19">
            <w:pPr>
              <w:pStyle w:val="Body"/>
              <w:ind w:left="0"/>
              <w:rPr>
                <w:b/>
              </w:rPr>
            </w:pPr>
            <w:r w:rsidRPr="00322680">
              <w:rPr>
                <w:b/>
              </w:rPr>
              <w:t>onPause and onResume Callback Methods</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322680" w:rsidP="00D06A19">
            <w:pPr>
              <w:pStyle w:val="Code"/>
            </w:pPr>
            <w:r w:rsidRPr="00754BA9">
              <w:t>@Override</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2</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322680" w:rsidP="00D06A19">
            <w:pPr>
              <w:pStyle w:val="Code"/>
            </w:pPr>
            <w:r w:rsidRPr="00754BA9">
              <w:t>protected void onPause() {</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3</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322680" w:rsidP="00D06A19">
            <w:pPr>
              <w:pStyle w:val="Code"/>
            </w:pPr>
            <w:r w:rsidRPr="00754BA9">
              <w:t xml:space="preserve">    </w:t>
            </w:r>
            <w:r w:rsidR="00754BA9" w:rsidRPr="00754BA9">
              <w:t>super.onPause();</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Log.d(TAG, "onPause()");</w:t>
            </w:r>
          </w:p>
        </w:tc>
      </w:tr>
      <w:tr w:rsidR="00322680" w:rsidTr="00D06A19">
        <w:tc>
          <w:tcPr>
            <w:tcW w:w="468" w:type="dxa"/>
            <w:tcBorders>
              <w:top w:val="nil"/>
              <w:bottom w:val="nil"/>
              <w:right w:val="nil"/>
            </w:tcBorders>
            <w:tcMar>
              <w:top w:w="29" w:type="dxa"/>
              <w:left w:w="115" w:type="dxa"/>
              <w:bottom w:w="29" w:type="dxa"/>
              <w:right w:w="115" w:type="dxa"/>
            </w:tcMar>
          </w:tcPr>
          <w:p w:rsidR="00322680" w:rsidRDefault="00322680" w:rsidP="00D06A19">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if(null != attAdView){</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//Stops the Reload timer and all listeners.</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attAdView.stopRefresh();</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8</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w:t>
            </w:r>
          </w:p>
        </w:tc>
      </w:tr>
      <w:tr w:rsidR="00322680" w:rsidTr="00D06A19">
        <w:tc>
          <w:tcPr>
            <w:tcW w:w="468" w:type="dxa"/>
            <w:tcBorders>
              <w:top w:val="nil"/>
              <w:bottom w:val="nil"/>
              <w:right w:val="nil"/>
            </w:tcBorders>
            <w:tcMar>
              <w:top w:w="29" w:type="dxa"/>
              <w:left w:w="115" w:type="dxa"/>
              <w:bottom w:w="29" w:type="dxa"/>
              <w:right w:w="115" w:type="dxa"/>
            </w:tcMar>
          </w:tcPr>
          <w:p w:rsidR="00322680" w:rsidRDefault="00322680" w:rsidP="00D06A19">
            <w:pPr>
              <w:pStyle w:val="Code"/>
              <w:rPr>
                <w:color w:val="00B050"/>
              </w:rPr>
            </w:pPr>
            <w:r>
              <w:rPr>
                <w:color w:val="00B050"/>
              </w:rPr>
              <w:t>9</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w:t>
            </w:r>
          </w:p>
        </w:tc>
      </w:tr>
      <w:tr w:rsidR="00322680" w:rsidTr="00D06A19">
        <w:tc>
          <w:tcPr>
            <w:tcW w:w="468" w:type="dxa"/>
            <w:tcBorders>
              <w:top w:val="nil"/>
              <w:bottom w:val="nil"/>
              <w:right w:val="nil"/>
            </w:tcBorders>
            <w:tcMar>
              <w:top w:w="29" w:type="dxa"/>
              <w:left w:w="115" w:type="dxa"/>
              <w:bottom w:w="29" w:type="dxa"/>
              <w:right w:w="115" w:type="dxa"/>
            </w:tcMar>
          </w:tcPr>
          <w:p w:rsidR="00322680" w:rsidRDefault="00322680" w:rsidP="00D06A19">
            <w:pPr>
              <w:pStyle w:val="Code"/>
              <w:rPr>
                <w:color w:val="00B050"/>
              </w:rPr>
            </w:pPr>
            <w:r>
              <w:rPr>
                <w:color w:val="00B050"/>
              </w:rPr>
              <w:t>10</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395443" w:rsidRDefault="00322680" w:rsidP="00D06A19">
            <w:pPr>
              <w:pStyle w:val="Code"/>
            </w:pP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11</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@Override</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12</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protected void onResume() {</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13</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super.onResume();</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14</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Log.d(TAG, "onResume()");</w:t>
            </w:r>
          </w:p>
          <w:p w:rsidR="00754BA9" w:rsidRPr="00754BA9" w:rsidRDefault="00754BA9" w:rsidP="00D06A19">
            <w:pPr>
              <w:pStyle w:val="Code"/>
            </w:pPr>
            <w:r w:rsidRPr="00754BA9">
              <w:t xml:space="preserve">    if(null != attAdView){</w:t>
            </w:r>
          </w:p>
        </w:tc>
      </w:tr>
      <w:tr w:rsidR="00322680" w:rsidTr="00D06A19">
        <w:tc>
          <w:tcPr>
            <w:tcW w:w="468" w:type="dxa"/>
            <w:tcBorders>
              <w:top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Pr>
                <w:color w:val="00B050"/>
              </w:rPr>
              <w:t>15</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//Starts the Reload timer and all listeners.</w:t>
            </w:r>
          </w:p>
        </w:tc>
      </w:tr>
      <w:tr w:rsidR="00322680" w:rsidTr="00D06A19">
        <w:tc>
          <w:tcPr>
            <w:tcW w:w="468" w:type="dxa"/>
            <w:tcBorders>
              <w:top w:val="nil"/>
              <w:bottom w:val="nil"/>
              <w:right w:val="nil"/>
            </w:tcBorders>
            <w:tcMar>
              <w:top w:w="29" w:type="dxa"/>
              <w:left w:w="115" w:type="dxa"/>
              <w:bottom w:w="29" w:type="dxa"/>
              <w:right w:w="115" w:type="dxa"/>
            </w:tcMar>
          </w:tcPr>
          <w:p w:rsidR="00322680" w:rsidRDefault="00322680" w:rsidP="00D06A19">
            <w:pPr>
              <w:pStyle w:val="Code"/>
              <w:rPr>
                <w:color w:val="00B050"/>
              </w:rPr>
            </w:pPr>
            <w:r>
              <w:rPr>
                <w:color w:val="00B050"/>
              </w:rPr>
              <w:t>16</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attAdView.startRefresh();</w:t>
            </w:r>
          </w:p>
        </w:tc>
      </w:tr>
      <w:tr w:rsidR="00322680" w:rsidTr="00D06A19">
        <w:tc>
          <w:tcPr>
            <w:tcW w:w="468" w:type="dxa"/>
            <w:tcBorders>
              <w:top w:val="nil"/>
              <w:bottom w:val="nil"/>
              <w:right w:val="nil"/>
            </w:tcBorders>
            <w:tcMar>
              <w:top w:w="29" w:type="dxa"/>
              <w:left w:w="115" w:type="dxa"/>
              <w:bottom w:w="29" w:type="dxa"/>
              <w:right w:w="115" w:type="dxa"/>
            </w:tcMar>
          </w:tcPr>
          <w:p w:rsidR="00322680" w:rsidRDefault="00322680" w:rsidP="00D06A19">
            <w:pPr>
              <w:pStyle w:val="Code"/>
              <w:rPr>
                <w:color w:val="00B050"/>
              </w:rPr>
            </w:pPr>
            <w:r>
              <w:rPr>
                <w:color w:val="00B050"/>
              </w:rPr>
              <w:t>17</w:t>
            </w:r>
          </w:p>
        </w:tc>
        <w:tc>
          <w:tcPr>
            <w:tcW w:w="270" w:type="dxa"/>
            <w:tcBorders>
              <w:top w:val="nil"/>
              <w:left w:val="nil"/>
              <w:bottom w:val="nil"/>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322680" w:rsidRPr="00754BA9" w:rsidRDefault="00754BA9" w:rsidP="00D06A19">
            <w:pPr>
              <w:pStyle w:val="Code"/>
            </w:pPr>
            <w:r w:rsidRPr="00754BA9">
              <w:t xml:space="preserve">    }</w:t>
            </w:r>
          </w:p>
        </w:tc>
      </w:tr>
      <w:tr w:rsidR="00322680" w:rsidTr="00D06A19">
        <w:tc>
          <w:tcPr>
            <w:tcW w:w="468" w:type="dxa"/>
            <w:tcBorders>
              <w:top w:val="nil"/>
              <w:bottom w:val="single" w:sz="4" w:space="0" w:color="auto"/>
              <w:right w:val="nil"/>
            </w:tcBorders>
            <w:tcMar>
              <w:top w:w="29" w:type="dxa"/>
              <w:left w:w="115" w:type="dxa"/>
              <w:bottom w:w="29" w:type="dxa"/>
              <w:right w:w="115" w:type="dxa"/>
            </w:tcMar>
          </w:tcPr>
          <w:p w:rsidR="00322680" w:rsidRPr="00A75757" w:rsidRDefault="00754BA9" w:rsidP="00D06A19">
            <w:pPr>
              <w:pStyle w:val="Code"/>
              <w:rPr>
                <w:color w:val="00B050"/>
              </w:rPr>
            </w:pPr>
            <w:r>
              <w:rPr>
                <w:color w:val="00B050"/>
              </w:rPr>
              <w:t>18</w:t>
            </w:r>
          </w:p>
        </w:tc>
        <w:tc>
          <w:tcPr>
            <w:tcW w:w="270" w:type="dxa"/>
            <w:tcBorders>
              <w:top w:val="nil"/>
              <w:left w:val="nil"/>
              <w:bottom w:val="single" w:sz="4" w:space="0" w:color="auto"/>
              <w:right w:val="nil"/>
            </w:tcBorders>
            <w:tcMar>
              <w:top w:w="29" w:type="dxa"/>
              <w:left w:w="115" w:type="dxa"/>
              <w:bottom w:w="29" w:type="dxa"/>
              <w:right w:w="115" w:type="dxa"/>
            </w:tcMar>
          </w:tcPr>
          <w:p w:rsidR="00322680" w:rsidRPr="00A75757" w:rsidRDefault="00322680" w:rsidP="00D06A1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322680" w:rsidRPr="00754BA9" w:rsidRDefault="00754BA9" w:rsidP="00D06A19">
            <w:pPr>
              <w:pStyle w:val="Code"/>
            </w:pPr>
            <w:r w:rsidRPr="00754BA9">
              <w:t>}</w:t>
            </w:r>
          </w:p>
        </w:tc>
      </w:tr>
    </w:tbl>
    <w:p w:rsidR="003B2112" w:rsidRPr="00582B08" w:rsidRDefault="003B2112" w:rsidP="003B2112">
      <w:pPr>
        <w:pStyle w:val="Caption"/>
      </w:pPr>
      <w:r>
        <w:t xml:space="preserve">Example </w:t>
      </w:r>
      <w:fldSimple w:instr=" STYLEREF 1 \s ">
        <w:r w:rsidR="00D9146F">
          <w:rPr>
            <w:noProof/>
          </w:rPr>
          <w:t>2</w:t>
        </w:r>
      </w:fldSimple>
      <w:r w:rsidR="00D9146F">
        <w:noBreakHyphen/>
      </w:r>
      <w:fldSimple w:instr=" SEQ Example \* ARABIC \s 1 ">
        <w:r w:rsidR="00D9146F">
          <w:rPr>
            <w:noProof/>
          </w:rPr>
          <w:t>3</w:t>
        </w:r>
      </w:fldSimple>
      <w:r>
        <w:t xml:space="preserve">: </w:t>
      </w:r>
      <w:r w:rsidRPr="003B2112">
        <w:t xml:space="preserve">onPause and onResume </w:t>
      </w:r>
      <w:r>
        <w:t>C</w:t>
      </w:r>
      <w:r w:rsidRPr="003B2112">
        <w:t xml:space="preserve">allback </w:t>
      </w:r>
      <w:r>
        <w:t>M</w:t>
      </w:r>
      <w:r w:rsidRPr="003B2112">
        <w:t>ethods</w:t>
      </w:r>
    </w:p>
    <w:p w:rsidR="00276AA0" w:rsidRDefault="00276AA0">
      <w:pPr>
        <w:rPr>
          <w:rFonts w:ascii="Arial" w:eastAsiaTheme="majorEastAsia" w:hAnsi="Arial" w:cstheme="majorBidi"/>
          <w:b/>
          <w:bCs/>
          <w:sz w:val="28"/>
          <w:szCs w:val="26"/>
        </w:rPr>
      </w:pPr>
      <w:bookmarkStart w:id="26" w:name="_Toc359509245"/>
      <w:r>
        <w:br w:type="page"/>
      </w:r>
    </w:p>
    <w:p w:rsidR="00210005" w:rsidRDefault="00210005" w:rsidP="00210005">
      <w:pPr>
        <w:pStyle w:val="Heading3"/>
      </w:pPr>
      <w:bookmarkStart w:id="27" w:name="_Toc359933730"/>
      <w:r w:rsidRPr="00933E8B">
        <w:lastRenderedPageBreak/>
        <w:t>Implementing Success and Failure Callback Methods</w:t>
      </w:r>
      <w:bookmarkEnd w:id="26"/>
      <w:bookmarkEnd w:id="27"/>
    </w:p>
    <w:p w:rsidR="00582B08" w:rsidRDefault="00744CD9" w:rsidP="000F35E2">
      <w:pPr>
        <w:pStyle w:val="Body"/>
      </w:pPr>
      <w:r>
        <w:t>To handle the success or failure when your app requests an advertisement, override the onSuccess and onFailure methods of the ATTAdViewListener class, as shown in the following code example.</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0F35E2" w:rsidTr="00276AA0">
        <w:trPr>
          <w:trHeight w:val="485"/>
        </w:trPr>
        <w:tc>
          <w:tcPr>
            <w:tcW w:w="8136" w:type="dxa"/>
            <w:gridSpan w:val="3"/>
            <w:shd w:val="clear" w:color="auto" w:fill="92CDDC" w:themeFill="accent5" w:themeFillTint="99"/>
          </w:tcPr>
          <w:p w:rsidR="000F35E2" w:rsidRPr="0077399C" w:rsidRDefault="00744CD9" w:rsidP="00744CD9">
            <w:pPr>
              <w:pStyle w:val="Body"/>
              <w:ind w:left="0"/>
              <w:rPr>
                <w:b/>
              </w:rPr>
            </w:pPr>
            <w:r>
              <w:t>onSuccess and onFailure Methods</w:t>
            </w: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744CD9" w:rsidP="00276AA0">
            <w:pPr>
              <w:pStyle w:val="Code"/>
            </w:pPr>
            <w:r w:rsidRPr="00ED634A">
              <w:t>adView.setAdViewListener(new ATTAdViewListener() {</w:t>
            </w: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Pr>
                <w:color w:val="00B050"/>
              </w:rPr>
              <w:t>2</w:t>
            </w:r>
          </w:p>
        </w:tc>
        <w:tc>
          <w:tcPr>
            <w:tcW w:w="270" w:type="dxa"/>
            <w:tcBorders>
              <w:top w:val="nil"/>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0F35E2" w:rsidP="00276AA0">
            <w:pPr>
              <w:pStyle w:val="Code"/>
            </w:pP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744CD9" w:rsidP="00276AA0">
            <w:pPr>
              <w:pStyle w:val="Code"/>
            </w:pPr>
            <w:r w:rsidRPr="00ED634A">
              <w:t xml:space="preserve">    public void onSuccess(String adViewResponse) {</w:t>
            </w: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744CD9" w:rsidP="00276AA0">
            <w:pPr>
              <w:pStyle w:val="Code"/>
            </w:pPr>
            <w:r w:rsidRPr="00ED634A">
              <w:t xml:space="preserve">        Log.d(TAG, "onSuccess():"+adViewResponse);</w:t>
            </w: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744CD9" w:rsidP="00276AA0">
            <w:pPr>
              <w:pStyle w:val="Code"/>
            </w:pPr>
            <w:r w:rsidRPr="00ED634A">
              <w:t xml:space="preserve">    }</w:t>
            </w: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0F35E2" w:rsidP="00276AA0">
            <w:pPr>
              <w:pStyle w:val="Code"/>
            </w:pP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744CD9" w:rsidP="00276AA0">
            <w:pPr>
              <w:pStyle w:val="Code"/>
            </w:pPr>
            <w:r w:rsidRPr="00ED634A">
              <w:t xml:space="preserve">    public void onError(ATTAdViewError error) {</w:t>
            </w:r>
          </w:p>
        </w:tc>
      </w:tr>
      <w:tr w:rsidR="000F35E2" w:rsidTr="00276AA0">
        <w:tc>
          <w:tcPr>
            <w:tcW w:w="468" w:type="dxa"/>
            <w:tcBorders>
              <w:top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Pr>
                <w:color w:val="00B050"/>
              </w:rPr>
              <w:t>8</w:t>
            </w:r>
          </w:p>
        </w:tc>
        <w:tc>
          <w:tcPr>
            <w:tcW w:w="270" w:type="dxa"/>
            <w:tcBorders>
              <w:top w:val="nil"/>
              <w:left w:val="nil"/>
              <w:bottom w:val="nil"/>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0F35E2" w:rsidRPr="00ED634A" w:rsidRDefault="00744CD9" w:rsidP="00276AA0">
            <w:pPr>
              <w:pStyle w:val="Code"/>
            </w:pPr>
            <w:r w:rsidRPr="00ED634A">
              <w:t xml:space="preserve">        StringBuffer res = new StringBuffer();</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9</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res.append(error.getType());</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10</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res.append(": ");</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11</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res.append(error.getMessage());</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12</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Exception e = error.getException();</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13</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if(null != e){</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14</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res.append("\n Exception :\n ");</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15</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res.append(e);</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16</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17</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Log.e(TAG, "onError(): "+res.toString());</w:t>
            </w:r>
          </w:p>
        </w:tc>
      </w:tr>
      <w:tr w:rsidR="00D06A19" w:rsidTr="00276AA0">
        <w:tc>
          <w:tcPr>
            <w:tcW w:w="468" w:type="dxa"/>
            <w:tcBorders>
              <w:top w:val="nil"/>
              <w:bottom w:val="nil"/>
              <w:right w:val="nil"/>
            </w:tcBorders>
            <w:tcMar>
              <w:top w:w="29" w:type="dxa"/>
              <w:left w:w="115" w:type="dxa"/>
              <w:bottom w:w="29" w:type="dxa"/>
              <w:right w:w="115" w:type="dxa"/>
            </w:tcMar>
          </w:tcPr>
          <w:p w:rsidR="00D06A19" w:rsidRDefault="00D06A19" w:rsidP="00276AA0">
            <w:pPr>
              <w:pStyle w:val="Code"/>
              <w:rPr>
                <w:color w:val="00B050"/>
              </w:rPr>
            </w:pPr>
            <w:r>
              <w:rPr>
                <w:color w:val="00B050"/>
              </w:rPr>
              <w:t>18</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ED634A" w:rsidRDefault="00D06A19" w:rsidP="00276AA0">
            <w:pPr>
              <w:pStyle w:val="Code"/>
            </w:pPr>
            <w:r w:rsidRPr="00ED634A">
              <w:t xml:space="preserve">    }</w:t>
            </w:r>
          </w:p>
        </w:tc>
      </w:tr>
      <w:tr w:rsidR="000F35E2" w:rsidTr="00276AA0">
        <w:tc>
          <w:tcPr>
            <w:tcW w:w="468" w:type="dxa"/>
            <w:tcBorders>
              <w:top w:val="nil"/>
              <w:bottom w:val="single" w:sz="4" w:space="0" w:color="auto"/>
              <w:right w:val="nil"/>
            </w:tcBorders>
            <w:tcMar>
              <w:top w:w="29" w:type="dxa"/>
              <w:left w:w="115" w:type="dxa"/>
              <w:bottom w:w="29" w:type="dxa"/>
              <w:right w:w="115" w:type="dxa"/>
            </w:tcMar>
          </w:tcPr>
          <w:p w:rsidR="000F35E2" w:rsidRPr="00A75757" w:rsidRDefault="00ED634A" w:rsidP="00276AA0">
            <w:pPr>
              <w:pStyle w:val="Code"/>
              <w:rPr>
                <w:color w:val="00B050"/>
              </w:rPr>
            </w:pPr>
            <w:r>
              <w:rPr>
                <w:color w:val="00B050"/>
              </w:rPr>
              <w:t>1</w:t>
            </w:r>
            <w:r w:rsidR="000F35E2">
              <w:rPr>
                <w:color w:val="00B050"/>
              </w:rPr>
              <w:t>9</w:t>
            </w:r>
          </w:p>
        </w:tc>
        <w:tc>
          <w:tcPr>
            <w:tcW w:w="270" w:type="dxa"/>
            <w:tcBorders>
              <w:top w:val="nil"/>
              <w:left w:val="nil"/>
              <w:bottom w:val="single" w:sz="4" w:space="0" w:color="auto"/>
              <w:right w:val="nil"/>
            </w:tcBorders>
            <w:tcMar>
              <w:top w:w="29" w:type="dxa"/>
              <w:left w:w="115" w:type="dxa"/>
              <w:bottom w:w="29" w:type="dxa"/>
              <w:right w:w="115" w:type="dxa"/>
            </w:tcMar>
          </w:tcPr>
          <w:p w:rsidR="000F35E2" w:rsidRPr="00A75757" w:rsidRDefault="000F35E2" w:rsidP="00276AA0">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0F35E2" w:rsidRPr="00ED634A" w:rsidRDefault="00ED634A" w:rsidP="00276AA0">
            <w:pPr>
              <w:pStyle w:val="Code"/>
            </w:pPr>
            <w:r w:rsidRPr="00ED634A">
              <w:t>});</w:t>
            </w:r>
          </w:p>
        </w:tc>
      </w:tr>
    </w:tbl>
    <w:p w:rsidR="000F35E2" w:rsidRPr="00582B08" w:rsidRDefault="000F35E2" w:rsidP="000F35E2">
      <w:pPr>
        <w:pStyle w:val="Caption"/>
      </w:pPr>
      <w:bookmarkStart w:id="28" w:name="_Toc359916479"/>
      <w:r>
        <w:t xml:space="preserve">Example </w:t>
      </w:r>
      <w:fldSimple w:instr=" STYLEREF 1 \s ">
        <w:r w:rsidR="00D9146F">
          <w:rPr>
            <w:noProof/>
          </w:rPr>
          <w:t>2</w:t>
        </w:r>
      </w:fldSimple>
      <w:r w:rsidR="00D9146F">
        <w:noBreakHyphen/>
      </w:r>
      <w:fldSimple w:instr=" SEQ Example \* ARABIC \s 1 ">
        <w:r w:rsidR="00D9146F">
          <w:rPr>
            <w:noProof/>
          </w:rPr>
          <w:t>4</w:t>
        </w:r>
      </w:fldSimple>
      <w:r>
        <w:t xml:space="preserve">: </w:t>
      </w:r>
      <w:bookmarkEnd w:id="28"/>
      <w:r w:rsidR="00744CD9">
        <w:t>onSuccess and onFailure Methods</w:t>
      </w:r>
    </w:p>
    <w:p w:rsidR="00752679" w:rsidRDefault="00752679">
      <w:pPr>
        <w:rPr>
          <w:rFonts w:ascii="Arial" w:eastAsiaTheme="majorEastAsia" w:hAnsi="Arial" w:cstheme="majorBidi"/>
          <w:b/>
          <w:bCs/>
          <w:sz w:val="28"/>
          <w:szCs w:val="26"/>
        </w:rPr>
      </w:pPr>
      <w:bookmarkStart w:id="29" w:name="_Toc359509246"/>
      <w:r>
        <w:br w:type="page"/>
      </w:r>
    </w:p>
    <w:p w:rsidR="00210005" w:rsidRDefault="00210005" w:rsidP="00210005">
      <w:pPr>
        <w:pStyle w:val="Heading3"/>
      </w:pPr>
      <w:bookmarkStart w:id="30" w:name="_Toc359933731"/>
      <w:r w:rsidRPr="00744D84">
        <w:lastRenderedPageBreak/>
        <w:t xml:space="preserve">Advertising API </w:t>
      </w:r>
      <w:r w:rsidR="00752679">
        <w:t xml:space="preserve">Work </w:t>
      </w:r>
      <w:r w:rsidRPr="00744D84">
        <w:t>Flow</w:t>
      </w:r>
      <w:bookmarkEnd w:id="29"/>
      <w:bookmarkEnd w:id="30"/>
    </w:p>
    <w:p w:rsidR="00752679" w:rsidRDefault="00752679" w:rsidP="00752679">
      <w:pPr>
        <w:pStyle w:val="Body"/>
      </w:pPr>
      <w:r>
        <w:t>The following illustration shows the work flow of the Advertising API.</w:t>
      </w:r>
    </w:p>
    <w:p w:rsidR="00752679" w:rsidRDefault="00783BF5" w:rsidP="00752679">
      <w:pPr>
        <w:pStyle w:val="Figure"/>
      </w:pPr>
      <w:r>
        <w:rPr>
          <w:noProof/>
        </w:rPr>
        <w:drawing>
          <wp:inline distT="0" distB="0" distL="0" distR="0">
            <wp:extent cx="4511040" cy="6370555"/>
            <wp:effectExtent l="0" t="0" r="3810" b="0"/>
            <wp:docPr id="21" name="Picture 2" descr="C:\Documents and Settings\pooja\Desktop\Documentation\image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ooja\Desktop\Documentation\images\flowchart.png"/>
                    <pic:cNvPicPr>
                      <a:picLocks noChangeAspect="1" noChangeArrowheads="1"/>
                    </pic:cNvPicPr>
                  </pic:nvPicPr>
                  <pic:blipFill>
                    <a:blip r:embed="rId20" cstate="print"/>
                    <a:srcRect/>
                    <a:stretch>
                      <a:fillRect/>
                    </a:stretch>
                  </pic:blipFill>
                  <pic:spPr bwMode="auto">
                    <a:xfrm>
                      <a:off x="0" y="0"/>
                      <a:ext cx="4509036" cy="6367724"/>
                    </a:xfrm>
                    <a:prstGeom prst="rect">
                      <a:avLst/>
                    </a:prstGeom>
                    <a:noFill/>
                    <a:ln w="9525">
                      <a:noFill/>
                      <a:miter lim="800000"/>
                      <a:headEnd/>
                      <a:tailEnd/>
                    </a:ln>
                  </pic:spPr>
                </pic:pic>
              </a:graphicData>
            </a:graphic>
          </wp:inline>
        </w:drawing>
      </w:r>
    </w:p>
    <w:p w:rsidR="00752679" w:rsidRPr="00752679" w:rsidRDefault="00752679" w:rsidP="00752679">
      <w:pPr>
        <w:pStyle w:val="Caption"/>
      </w:pPr>
      <w:bookmarkStart w:id="31" w:name="_Toc366133240"/>
      <w:r>
        <w:t xml:space="preserve">Figure </w:t>
      </w:r>
      <w:fldSimple w:instr=" STYLEREF 1 \s ">
        <w:r w:rsidR="00C22484">
          <w:rPr>
            <w:noProof/>
          </w:rPr>
          <w:t>2</w:t>
        </w:r>
      </w:fldSimple>
      <w:r w:rsidR="00C22484">
        <w:noBreakHyphen/>
      </w:r>
      <w:fldSimple w:instr=" SEQ Figure \* ARABIC \s 1 ">
        <w:r w:rsidR="00C22484">
          <w:rPr>
            <w:noProof/>
          </w:rPr>
          <w:t>2</w:t>
        </w:r>
      </w:fldSimple>
      <w:r>
        <w:t xml:space="preserve">: </w:t>
      </w:r>
      <w:r w:rsidRPr="00744D84">
        <w:t xml:space="preserve">Advertising API </w:t>
      </w:r>
      <w:r>
        <w:t xml:space="preserve">Work </w:t>
      </w:r>
      <w:r w:rsidRPr="00744D84">
        <w:t>Flow</w:t>
      </w:r>
      <w:bookmarkEnd w:id="31"/>
    </w:p>
    <w:p w:rsidR="00210005" w:rsidRDefault="00210005" w:rsidP="00210005">
      <w:pPr>
        <w:pStyle w:val="Heading1"/>
      </w:pPr>
      <w:bookmarkStart w:id="32" w:name="_Toc359509247"/>
      <w:bookmarkStart w:id="33" w:name="_Toc359933732"/>
      <w:r>
        <w:lastRenderedPageBreak/>
        <w:t xml:space="preserve">Advertising </w:t>
      </w:r>
      <w:r w:rsidRPr="00D724A1">
        <w:t>API Reference</w:t>
      </w:r>
      <w:bookmarkEnd w:id="32"/>
      <w:bookmarkEnd w:id="33"/>
    </w:p>
    <w:p w:rsidR="00210005" w:rsidRPr="00025001" w:rsidRDefault="00025001" w:rsidP="00210005">
      <w:pPr>
        <w:pStyle w:val="Body"/>
      </w:pPr>
      <w:r>
        <w:t xml:space="preserve">This section provides reference information on the </w:t>
      </w:r>
      <w:r w:rsidRPr="00025001">
        <w:t>ATTAdView and ATTAdViewDelegate classes.</w:t>
      </w:r>
    </w:p>
    <w:p w:rsidR="00210005" w:rsidRDefault="00210005" w:rsidP="00210005">
      <w:pPr>
        <w:pStyle w:val="Heading2"/>
      </w:pPr>
      <w:bookmarkStart w:id="34" w:name="_Toc349145012"/>
      <w:bookmarkStart w:id="35" w:name="_Ref351627960"/>
      <w:bookmarkStart w:id="36" w:name="_Ref351708868"/>
      <w:bookmarkStart w:id="37" w:name="_Ref351712137"/>
      <w:bookmarkStart w:id="38" w:name="_Ref351972784"/>
      <w:bookmarkStart w:id="39" w:name="_Toc359509248"/>
      <w:bookmarkStart w:id="40" w:name="_Toc359933733"/>
      <w:r w:rsidRPr="009D3144">
        <w:t>ATTAdView Methods</w:t>
      </w:r>
      <w:bookmarkEnd w:id="34"/>
      <w:bookmarkEnd w:id="35"/>
      <w:bookmarkEnd w:id="36"/>
      <w:bookmarkEnd w:id="37"/>
      <w:bookmarkEnd w:id="38"/>
      <w:bookmarkEnd w:id="39"/>
      <w:bookmarkEnd w:id="40"/>
    </w:p>
    <w:p w:rsidR="00210005" w:rsidRDefault="0030407F" w:rsidP="00210005">
      <w:pPr>
        <w:pStyle w:val="Body"/>
      </w:pPr>
      <w:r w:rsidRPr="00F76A02">
        <w:t>The following table describes the methods in the ATTAdView class.</w:t>
      </w:r>
    </w:p>
    <w:tbl>
      <w:tblPr>
        <w:tblStyle w:val="TableGrid"/>
        <w:tblW w:w="0" w:type="auto"/>
        <w:tblInd w:w="1195" w:type="dxa"/>
        <w:tblLayout w:type="fixed"/>
        <w:tblLook w:val="04A0" w:firstRow="1" w:lastRow="0" w:firstColumn="1" w:lastColumn="0" w:noHBand="0" w:noVBand="1"/>
      </w:tblPr>
      <w:tblGrid>
        <w:gridCol w:w="3060"/>
        <w:gridCol w:w="990"/>
        <w:gridCol w:w="1350"/>
        <w:gridCol w:w="2995"/>
      </w:tblGrid>
      <w:tr w:rsidR="0030407F" w:rsidTr="002158FD">
        <w:trPr>
          <w:tblHeader/>
        </w:trPr>
        <w:tc>
          <w:tcPr>
            <w:tcW w:w="3060" w:type="dxa"/>
            <w:shd w:val="clear" w:color="auto" w:fill="92CDDC" w:themeFill="accent5" w:themeFillTint="99"/>
            <w:tcMar>
              <w:top w:w="115" w:type="dxa"/>
              <w:left w:w="115" w:type="dxa"/>
              <w:bottom w:w="115" w:type="dxa"/>
              <w:right w:w="115" w:type="dxa"/>
            </w:tcMar>
          </w:tcPr>
          <w:p w:rsidR="0030407F" w:rsidRPr="005833C6" w:rsidRDefault="0030407F" w:rsidP="00582B08">
            <w:pPr>
              <w:pStyle w:val="Figure"/>
              <w:spacing w:before="0" w:after="0"/>
              <w:ind w:left="0"/>
              <w:rPr>
                <w:b/>
              </w:rPr>
            </w:pPr>
            <w:r>
              <w:rPr>
                <w:b/>
              </w:rPr>
              <w:t>Method</w:t>
            </w:r>
          </w:p>
        </w:tc>
        <w:tc>
          <w:tcPr>
            <w:tcW w:w="990" w:type="dxa"/>
            <w:shd w:val="clear" w:color="auto" w:fill="92CDDC" w:themeFill="accent5" w:themeFillTint="99"/>
          </w:tcPr>
          <w:p w:rsidR="0030407F" w:rsidRDefault="0030407F" w:rsidP="002158FD">
            <w:pPr>
              <w:pStyle w:val="Figure"/>
              <w:spacing w:before="0" w:after="0"/>
              <w:ind w:left="0"/>
              <w:rPr>
                <w:b/>
              </w:rPr>
            </w:pPr>
            <w:r>
              <w:rPr>
                <w:b/>
              </w:rPr>
              <w:t>Re</w:t>
            </w:r>
            <w:r w:rsidR="00025001">
              <w:rPr>
                <w:b/>
              </w:rPr>
              <w:t>sult Type</w:t>
            </w:r>
          </w:p>
        </w:tc>
        <w:tc>
          <w:tcPr>
            <w:tcW w:w="1350" w:type="dxa"/>
            <w:shd w:val="clear" w:color="auto" w:fill="92CDDC" w:themeFill="accent5" w:themeFillTint="99"/>
          </w:tcPr>
          <w:p w:rsidR="0030407F" w:rsidRDefault="0030407F" w:rsidP="00582B08">
            <w:pPr>
              <w:pStyle w:val="Figure"/>
              <w:spacing w:before="0" w:after="0"/>
              <w:ind w:left="0"/>
              <w:rPr>
                <w:b/>
              </w:rPr>
            </w:pPr>
            <w:r>
              <w:rPr>
                <w:b/>
              </w:rPr>
              <w:t>Required/Optional</w:t>
            </w:r>
          </w:p>
        </w:tc>
        <w:tc>
          <w:tcPr>
            <w:tcW w:w="2995" w:type="dxa"/>
            <w:shd w:val="clear" w:color="auto" w:fill="92CDDC" w:themeFill="accent5" w:themeFillTint="99"/>
            <w:tcMar>
              <w:top w:w="115" w:type="dxa"/>
              <w:left w:w="115" w:type="dxa"/>
              <w:bottom w:w="115" w:type="dxa"/>
              <w:right w:w="115" w:type="dxa"/>
            </w:tcMar>
          </w:tcPr>
          <w:p w:rsidR="0030407F" w:rsidRDefault="0030407F" w:rsidP="00582B08">
            <w:pPr>
              <w:pStyle w:val="Figure"/>
              <w:spacing w:before="0" w:after="0"/>
              <w:ind w:left="0"/>
            </w:pPr>
            <w:r>
              <w:rPr>
                <w:b/>
              </w:rPr>
              <w:t>Description</w:t>
            </w:r>
          </w:p>
        </w:tc>
      </w:tr>
      <w:tr w:rsidR="0030407F" w:rsidTr="00411CD9">
        <w:tc>
          <w:tcPr>
            <w:tcW w:w="3060" w:type="dxa"/>
            <w:tcMar>
              <w:top w:w="14" w:type="dxa"/>
              <w:left w:w="115" w:type="dxa"/>
              <w:bottom w:w="14" w:type="dxa"/>
              <w:right w:w="115" w:type="dxa"/>
            </w:tcMar>
          </w:tcPr>
          <w:p w:rsidR="0030407F" w:rsidRDefault="0053406A" w:rsidP="003E2D9D">
            <w:pPr>
              <w:pStyle w:val="TableCell"/>
            </w:pPr>
            <w:proofErr w:type="spellStart"/>
            <w:r w:rsidRPr="00F76A02">
              <w:t>ATTAdView</w:t>
            </w:r>
            <w:proofErr w:type="spellEnd"/>
            <w:r w:rsidRPr="00F76A02">
              <w:t>(Context context, </w:t>
            </w:r>
            <w:r w:rsidRPr="00F76A02">
              <w:br/>
              <w:t xml:space="preserve">String </w:t>
            </w:r>
            <w:proofErr w:type="spellStart"/>
            <w:r w:rsidRPr="00F76A02">
              <w:t>appKey</w:t>
            </w:r>
            <w:proofErr w:type="spellEnd"/>
            <w:r w:rsidRPr="00F76A02">
              <w:t>, String secret, </w:t>
            </w:r>
            <w:r w:rsidRPr="00F76A02">
              <w:br/>
              <w:t>String udid, String category)</w:t>
            </w:r>
          </w:p>
        </w:tc>
        <w:tc>
          <w:tcPr>
            <w:tcW w:w="990" w:type="dxa"/>
            <w:tcMar>
              <w:top w:w="14" w:type="dxa"/>
              <w:bottom w:w="14" w:type="dxa"/>
            </w:tcMar>
          </w:tcPr>
          <w:p w:rsidR="0030407F" w:rsidRPr="00D06A19" w:rsidRDefault="0053406A" w:rsidP="003E2D9D">
            <w:pPr>
              <w:pStyle w:val="TableCell"/>
            </w:pPr>
            <w:r w:rsidRPr="00F76A02">
              <w:t>ATTAdView</w:t>
            </w:r>
          </w:p>
        </w:tc>
        <w:tc>
          <w:tcPr>
            <w:tcW w:w="1350" w:type="dxa"/>
            <w:tcMar>
              <w:top w:w="14" w:type="dxa"/>
              <w:bottom w:w="14" w:type="dxa"/>
            </w:tcMar>
          </w:tcPr>
          <w:p w:rsidR="0030407F" w:rsidRPr="00D06A19" w:rsidRDefault="0053406A" w:rsidP="003E2D9D">
            <w:pPr>
              <w:pStyle w:val="TableCell"/>
            </w:pPr>
            <w:r>
              <w:t>Required</w:t>
            </w:r>
          </w:p>
        </w:tc>
        <w:tc>
          <w:tcPr>
            <w:tcW w:w="2995" w:type="dxa"/>
            <w:tcMar>
              <w:top w:w="14" w:type="dxa"/>
              <w:left w:w="115" w:type="dxa"/>
              <w:bottom w:w="14" w:type="dxa"/>
              <w:right w:w="115" w:type="dxa"/>
            </w:tcMar>
          </w:tcPr>
          <w:p w:rsidR="0030407F" w:rsidRDefault="0053406A" w:rsidP="003E2D9D">
            <w:pPr>
              <w:pStyle w:val="TableCell"/>
            </w:pPr>
            <w:r>
              <w:t>C</w:t>
            </w:r>
            <w:r w:rsidRPr="00F76A02">
              <w:t>reates and initializes the advertisement component using the following parameters:</w:t>
            </w:r>
          </w:p>
          <w:p w:rsidR="005F666B" w:rsidRDefault="005F666B" w:rsidP="003E2D9D">
            <w:pPr>
              <w:pStyle w:val="TableCell"/>
              <w:numPr>
                <w:ilvl w:val="0"/>
                <w:numId w:val="11"/>
              </w:numPr>
            </w:pPr>
            <w:r w:rsidRPr="00F76A02">
              <w:t>A reference to the context of the Activity.</w:t>
            </w:r>
          </w:p>
          <w:p w:rsidR="005F666B" w:rsidRDefault="005F666B" w:rsidP="003E2D9D">
            <w:pPr>
              <w:pStyle w:val="TableCell"/>
              <w:numPr>
                <w:ilvl w:val="0"/>
                <w:numId w:val="11"/>
              </w:numPr>
            </w:pPr>
            <w:r w:rsidRPr="00F76A02">
              <w:t>The application key of the publisher.</w:t>
            </w:r>
          </w:p>
          <w:p w:rsidR="005F666B" w:rsidRDefault="005F666B" w:rsidP="003E2D9D">
            <w:pPr>
              <w:pStyle w:val="TableCell"/>
              <w:numPr>
                <w:ilvl w:val="0"/>
                <w:numId w:val="11"/>
              </w:numPr>
            </w:pPr>
            <w:r w:rsidRPr="00F76A02">
              <w:t>The application secret of the publisher.</w:t>
            </w:r>
          </w:p>
          <w:p w:rsidR="005F666B" w:rsidRDefault="005F666B" w:rsidP="003E2D9D">
            <w:pPr>
              <w:pStyle w:val="TableCell"/>
              <w:numPr>
                <w:ilvl w:val="0"/>
                <w:numId w:val="11"/>
              </w:numPr>
            </w:pPr>
            <w:r w:rsidRPr="00F76A02">
              <w:t>The udid of the publisher.</w:t>
            </w:r>
          </w:p>
          <w:p w:rsidR="005F666B" w:rsidRPr="005F666B" w:rsidRDefault="005F666B" w:rsidP="003E2D9D">
            <w:pPr>
              <w:pStyle w:val="TableCell"/>
              <w:numPr>
                <w:ilvl w:val="0"/>
                <w:numId w:val="11"/>
              </w:numPr>
            </w:pPr>
            <w:r w:rsidRPr="00F76A02">
              <w:t>The preferred advertising category of the publisher.</w:t>
            </w:r>
          </w:p>
        </w:tc>
      </w:tr>
      <w:tr w:rsidR="0053406A" w:rsidTr="00411CD9">
        <w:tc>
          <w:tcPr>
            <w:tcW w:w="3060" w:type="dxa"/>
            <w:tcMar>
              <w:top w:w="14" w:type="dxa"/>
              <w:left w:w="115" w:type="dxa"/>
              <w:bottom w:w="14" w:type="dxa"/>
              <w:right w:w="115" w:type="dxa"/>
            </w:tcMar>
          </w:tcPr>
          <w:p w:rsidR="0053406A" w:rsidRPr="00F76A02" w:rsidRDefault="0053406A" w:rsidP="00411CD9">
            <w:pPr>
              <w:pStyle w:val="TableCell"/>
            </w:pPr>
            <w:r w:rsidRPr="00F76A02">
              <w:t>initOrRefresh()</w:t>
            </w:r>
          </w:p>
        </w:tc>
        <w:tc>
          <w:tcPr>
            <w:tcW w:w="990" w:type="dxa"/>
            <w:tcMar>
              <w:top w:w="14" w:type="dxa"/>
              <w:bottom w:w="14" w:type="dxa"/>
            </w:tcMar>
          </w:tcPr>
          <w:p w:rsidR="0053406A" w:rsidRPr="00F76A02" w:rsidRDefault="0053406A" w:rsidP="00411CD9">
            <w:pPr>
              <w:pStyle w:val="TableCell"/>
            </w:pPr>
            <w:r w:rsidRPr="00F76A02">
              <w:t>void</w:t>
            </w:r>
          </w:p>
        </w:tc>
        <w:tc>
          <w:tcPr>
            <w:tcW w:w="1350" w:type="dxa"/>
            <w:tcMar>
              <w:top w:w="14" w:type="dxa"/>
              <w:bottom w:w="14" w:type="dxa"/>
            </w:tcMar>
          </w:tcPr>
          <w:p w:rsidR="0053406A" w:rsidRPr="00F76A02" w:rsidRDefault="0053406A" w:rsidP="00411CD9">
            <w:pPr>
              <w:pStyle w:val="TableCell"/>
            </w:pPr>
            <w:r w:rsidRPr="00F76A02">
              <w:t>Required</w:t>
            </w:r>
          </w:p>
        </w:tc>
        <w:tc>
          <w:tcPr>
            <w:tcW w:w="2995" w:type="dxa"/>
            <w:tcMar>
              <w:top w:w="14" w:type="dxa"/>
              <w:left w:w="115" w:type="dxa"/>
              <w:bottom w:w="14" w:type="dxa"/>
              <w:right w:w="115" w:type="dxa"/>
            </w:tcMar>
          </w:tcPr>
          <w:p w:rsidR="0053406A" w:rsidRPr="00F76A02" w:rsidRDefault="0053406A" w:rsidP="00411CD9">
            <w:pPr>
              <w:pStyle w:val="TableCell"/>
            </w:pPr>
            <w:r w:rsidRPr="00F76A02">
              <w:t>Initializes or refreshes the ad</w:t>
            </w:r>
            <w:r>
              <w:t>vertisement</w:t>
            </w:r>
            <w:r w:rsidRPr="00F76A02">
              <w:t xml:space="preserve"> view content.</w:t>
            </w:r>
          </w:p>
        </w:tc>
      </w:tr>
      <w:tr w:rsidR="0053406A" w:rsidTr="00411CD9">
        <w:tc>
          <w:tcPr>
            <w:tcW w:w="3060" w:type="dxa"/>
            <w:tcMar>
              <w:top w:w="14" w:type="dxa"/>
              <w:left w:w="115" w:type="dxa"/>
              <w:bottom w:w="14" w:type="dxa"/>
              <w:right w:w="115" w:type="dxa"/>
            </w:tcMar>
          </w:tcPr>
          <w:p w:rsidR="0053406A" w:rsidRPr="00F76A02" w:rsidRDefault="0053406A" w:rsidP="00411CD9">
            <w:pPr>
              <w:pStyle w:val="TableCell"/>
            </w:pPr>
            <w:r w:rsidRPr="00F76A02">
              <w:t>setAdViewListener(</w:t>
            </w:r>
            <w:r w:rsidRPr="00F76A02">
              <w:br/>
              <w:t>ATTAdViewListener adViewListener)</w:t>
            </w:r>
          </w:p>
        </w:tc>
        <w:tc>
          <w:tcPr>
            <w:tcW w:w="990" w:type="dxa"/>
            <w:tcMar>
              <w:top w:w="14" w:type="dxa"/>
              <w:bottom w:w="14" w:type="dxa"/>
            </w:tcMar>
          </w:tcPr>
          <w:p w:rsidR="0053406A" w:rsidRPr="00F76A02" w:rsidRDefault="0053406A" w:rsidP="00411CD9">
            <w:pPr>
              <w:pStyle w:val="TableCell"/>
            </w:pPr>
            <w:r w:rsidRPr="00F76A02">
              <w:t>void</w:t>
            </w:r>
          </w:p>
        </w:tc>
        <w:tc>
          <w:tcPr>
            <w:tcW w:w="1350" w:type="dxa"/>
            <w:tcMar>
              <w:top w:w="14" w:type="dxa"/>
              <w:bottom w:w="14" w:type="dxa"/>
            </w:tcMar>
          </w:tcPr>
          <w:p w:rsidR="0053406A" w:rsidRPr="00F76A02" w:rsidRDefault="0053406A" w:rsidP="00411CD9">
            <w:pPr>
              <w:pStyle w:val="TableCell"/>
            </w:pPr>
            <w:r w:rsidRPr="00F76A02">
              <w:t>Optional</w:t>
            </w:r>
          </w:p>
        </w:tc>
        <w:tc>
          <w:tcPr>
            <w:tcW w:w="2995" w:type="dxa"/>
            <w:tcMar>
              <w:top w:w="14" w:type="dxa"/>
              <w:left w:w="115" w:type="dxa"/>
              <w:bottom w:w="14" w:type="dxa"/>
              <w:right w:w="115" w:type="dxa"/>
            </w:tcMar>
          </w:tcPr>
          <w:p w:rsidR="0053406A" w:rsidRPr="00F76A02" w:rsidRDefault="0053406A" w:rsidP="00411CD9">
            <w:pPr>
              <w:pStyle w:val="TableCell"/>
            </w:pPr>
            <w:r w:rsidRPr="00F76A02">
              <w:t xml:space="preserve">Registers an </w:t>
            </w:r>
            <w:r w:rsidRPr="00411CD9">
              <w:t>AdViewListener</w:t>
            </w:r>
            <w:r w:rsidRPr="00F76A02">
              <w:t xml:space="preserve"> delegate allowing the app to monitor success or failure when an advertisement is loaded.</w:t>
            </w:r>
          </w:p>
        </w:tc>
      </w:tr>
      <w:tr w:rsidR="0053406A" w:rsidTr="00411CD9">
        <w:tc>
          <w:tcPr>
            <w:tcW w:w="3060" w:type="dxa"/>
            <w:tcMar>
              <w:top w:w="14" w:type="dxa"/>
              <w:left w:w="115" w:type="dxa"/>
              <w:bottom w:w="14" w:type="dxa"/>
              <w:right w:w="115" w:type="dxa"/>
            </w:tcMar>
          </w:tcPr>
          <w:p w:rsidR="0053406A" w:rsidRPr="00F76A02" w:rsidRDefault="0053406A" w:rsidP="00411CD9">
            <w:pPr>
              <w:pStyle w:val="TableCell"/>
            </w:pPr>
            <w:proofErr w:type="spellStart"/>
            <w:r w:rsidRPr="00F76A02">
              <w:t>setAdReloadPeriod</w:t>
            </w:r>
            <w:proofErr w:type="spellEnd"/>
            <w:r w:rsidRPr="00F76A02">
              <w:t>(</w:t>
            </w:r>
            <w:r w:rsidRPr="00F76A02">
              <w:br/>
            </w:r>
            <w:proofErr w:type="spellStart"/>
            <w:r w:rsidRPr="00F76A02">
              <w:t>int</w:t>
            </w:r>
            <w:proofErr w:type="spellEnd"/>
            <w:r w:rsidRPr="00F76A02">
              <w:t xml:space="preserve"> </w:t>
            </w:r>
            <w:proofErr w:type="spellStart"/>
            <w:r w:rsidRPr="00F76A02">
              <w:t>adReloadPeriod</w:t>
            </w:r>
            <w:proofErr w:type="spellEnd"/>
            <w:r w:rsidRPr="00F76A02">
              <w:t>)</w:t>
            </w:r>
          </w:p>
        </w:tc>
        <w:tc>
          <w:tcPr>
            <w:tcW w:w="990" w:type="dxa"/>
            <w:tcMar>
              <w:top w:w="14" w:type="dxa"/>
              <w:bottom w:w="14" w:type="dxa"/>
            </w:tcMar>
          </w:tcPr>
          <w:p w:rsidR="0053406A" w:rsidRPr="00F76A02" w:rsidRDefault="0053406A" w:rsidP="00411CD9">
            <w:pPr>
              <w:pStyle w:val="TableCell"/>
            </w:pPr>
            <w:r w:rsidRPr="00F76A02">
              <w:t>void</w:t>
            </w:r>
          </w:p>
        </w:tc>
        <w:tc>
          <w:tcPr>
            <w:tcW w:w="1350" w:type="dxa"/>
            <w:tcMar>
              <w:top w:w="14" w:type="dxa"/>
              <w:bottom w:w="14" w:type="dxa"/>
            </w:tcMar>
          </w:tcPr>
          <w:p w:rsidR="0053406A" w:rsidRPr="00F76A02" w:rsidRDefault="0053406A" w:rsidP="00411CD9">
            <w:pPr>
              <w:pStyle w:val="TableCell"/>
            </w:pPr>
            <w:r w:rsidRPr="00F76A02">
              <w:t>Optional</w:t>
            </w:r>
          </w:p>
        </w:tc>
        <w:tc>
          <w:tcPr>
            <w:tcW w:w="2995" w:type="dxa"/>
            <w:tcMar>
              <w:top w:w="14" w:type="dxa"/>
              <w:left w:w="115" w:type="dxa"/>
              <w:bottom w:w="14" w:type="dxa"/>
              <w:right w:w="115" w:type="dxa"/>
            </w:tcMar>
          </w:tcPr>
          <w:p w:rsidR="0053406A" w:rsidRDefault="0053406A" w:rsidP="00411CD9">
            <w:pPr>
              <w:pStyle w:val="TableCell"/>
            </w:pPr>
            <w:r w:rsidRPr="00F76A02">
              <w:t xml:space="preserve">Sets the interval at which the Reload timer will refresh the </w:t>
            </w:r>
            <w:r w:rsidR="00AC0424" w:rsidRPr="00F76A02">
              <w:t>ad</w:t>
            </w:r>
            <w:r w:rsidR="00AC0424">
              <w:t>vertisement</w:t>
            </w:r>
            <w:r w:rsidRPr="00F76A02">
              <w:t xml:space="preserve"> content.</w:t>
            </w:r>
          </w:p>
          <w:p w:rsidR="00EC21D5" w:rsidRPr="00F76A02" w:rsidRDefault="00EC21D5" w:rsidP="00AC0424">
            <w:pPr>
              <w:pStyle w:val="TableCell"/>
            </w:pPr>
            <w:r>
              <w:t>The minimum reload time is 30 seconds.</w:t>
            </w:r>
          </w:p>
        </w:tc>
      </w:tr>
      <w:tr w:rsidR="0053406A" w:rsidTr="00411CD9">
        <w:tc>
          <w:tcPr>
            <w:tcW w:w="3060" w:type="dxa"/>
            <w:tcMar>
              <w:top w:w="14" w:type="dxa"/>
              <w:left w:w="115" w:type="dxa"/>
              <w:bottom w:w="14" w:type="dxa"/>
              <w:right w:w="115" w:type="dxa"/>
            </w:tcMar>
          </w:tcPr>
          <w:p w:rsidR="0053406A" w:rsidRPr="00F76A02" w:rsidRDefault="0053406A" w:rsidP="00411CD9">
            <w:pPr>
              <w:pStyle w:val="TableCell"/>
            </w:pPr>
            <w:r w:rsidRPr="00F76A02">
              <w:t>stopRefresh()</w:t>
            </w:r>
          </w:p>
        </w:tc>
        <w:tc>
          <w:tcPr>
            <w:tcW w:w="990" w:type="dxa"/>
            <w:tcMar>
              <w:top w:w="14" w:type="dxa"/>
              <w:bottom w:w="14" w:type="dxa"/>
            </w:tcMar>
          </w:tcPr>
          <w:p w:rsidR="0053406A" w:rsidRPr="00F76A02" w:rsidRDefault="0053406A" w:rsidP="00411CD9">
            <w:pPr>
              <w:pStyle w:val="TableCell"/>
            </w:pPr>
            <w:r w:rsidRPr="00F76A02">
              <w:t>void</w:t>
            </w:r>
          </w:p>
        </w:tc>
        <w:tc>
          <w:tcPr>
            <w:tcW w:w="1350" w:type="dxa"/>
            <w:tcMar>
              <w:top w:w="14" w:type="dxa"/>
              <w:bottom w:w="14" w:type="dxa"/>
            </w:tcMar>
          </w:tcPr>
          <w:p w:rsidR="0053406A" w:rsidRPr="00F76A02" w:rsidRDefault="0053406A" w:rsidP="00411CD9">
            <w:pPr>
              <w:pStyle w:val="TableCell"/>
            </w:pPr>
            <w:r w:rsidRPr="00F76A02">
              <w:t>Required</w:t>
            </w:r>
          </w:p>
        </w:tc>
        <w:tc>
          <w:tcPr>
            <w:tcW w:w="2995" w:type="dxa"/>
            <w:tcMar>
              <w:top w:w="14" w:type="dxa"/>
              <w:left w:w="115" w:type="dxa"/>
              <w:bottom w:w="14" w:type="dxa"/>
              <w:right w:w="115" w:type="dxa"/>
            </w:tcMar>
          </w:tcPr>
          <w:p w:rsidR="0053406A" w:rsidRPr="00F76A02" w:rsidRDefault="0053406A" w:rsidP="00411CD9">
            <w:pPr>
              <w:pStyle w:val="TableCell"/>
            </w:pPr>
            <w:r w:rsidRPr="00F76A02">
              <w:t>Stops the Reload timer</w:t>
            </w:r>
            <w:r>
              <w:t>,</w:t>
            </w:r>
            <w:r w:rsidRPr="00F76A02">
              <w:t xml:space="preserve"> which stops the loading of </w:t>
            </w:r>
            <w:r w:rsidR="00AC0424" w:rsidRPr="00F76A02">
              <w:t>ad</w:t>
            </w:r>
            <w:r w:rsidR="00AC0424">
              <w:t>vertisement</w:t>
            </w:r>
            <w:r w:rsidRPr="00F76A02">
              <w:t xml:space="preserve"> content.</w:t>
            </w:r>
          </w:p>
        </w:tc>
      </w:tr>
      <w:tr w:rsidR="0053406A" w:rsidTr="00411CD9">
        <w:tc>
          <w:tcPr>
            <w:tcW w:w="3060" w:type="dxa"/>
            <w:tcMar>
              <w:top w:w="14" w:type="dxa"/>
              <w:left w:w="115" w:type="dxa"/>
              <w:bottom w:w="14" w:type="dxa"/>
              <w:right w:w="115" w:type="dxa"/>
            </w:tcMar>
          </w:tcPr>
          <w:p w:rsidR="0053406A" w:rsidRPr="00F76A02" w:rsidRDefault="0053406A" w:rsidP="00411CD9">
            <w:pPr>
              <w:pStyle w:val="TableCell"/>
            </w:pPr>
            <w:r w:rsidRPr="00F76A02">
              <w:t>startRefresh()</w:t>
            </w:r>
          </w:p>
        </w:tc>
        <w:tc>
          <w:tcPr>
            <w:tcW w:w="990" w:type="dxa"/>
            <w:tcMar>
              <w:top w:w="14" w:type="dxa"/>
              <w:bottom w:w="14" w:type="dxa"/>
            </w:tcMar>
          </w:tcPr>
          <w:p w:rsidR="0053406A" w:rsidRPr="00F76A02" w:rsidRDefault="0053406A" w:rsidP="00411CD9">
            <w:pPr>
              <w:pStyle w:val="TableCell"/>
            </w:pPr>
            <w:r w:rsidRPr="00F76A02">
              <w:t>void</w:t>
            </w:r>
          </w:p>
        </w:tc>
        <w:tc>
          <w:tcPr>
            <w:tcW w:w="1350" w:type="dxa"/>
            <w:tcMar>
              <w:top w:w="14" w:type="dxa"/>
              <w:bottom w:w="14" w:type="dxa"/>
            </w:tcMar>
          </w:tcPr>
          <w:p w:rsidR="0053406A" w:rsidRPr="00F76A02" w:rsidRDefault="0053406A" w:rsidP="00411CD9">
            <w:pPr>
              <w:pStyle w:val="TableCell"/>
            </w:pPr>
            <w:r w:rsidRPr="00F76A02">
              <w:t>Required</w:t>
            </w:r>
          </w:p>
        </w:tc>
        <w:tc>
          <w:tcPr>
            <w:tcW w:w="2995" w:type="dxa"/>
            <w:tcMar>
              <w:top w:w="14" w:type="dxa"/>
              <w:left w:w="115" w:type="dxa"/>
              <w:bottom w:w="14" w:type="dxa"/>
              <w:right w:w="115" w:type="dxa"/>
            </w:tcMar>
          </w:tcPr>
          <w:p w:rsidR="0053406A" w:rsidRPr="00F76A02" w:rsidRDefault="0053406A" w:rsidP="00411CD9">
            <w:pPr>
              <w:pStyle w:val="TableCell"/>
            </w:pPr>
            <w:r w:rsidRPr="00F76A02">
              <w:t>Starts the Reload timer</w:t>
            </w:r>
            <w:r>
              <w:t>,</w:t>
            </w:r>
            <w:r w:rsidRPr="00F76A02">
              <w:t xml:space="preserve"> which triggers the refreshing of </w:t>
            </w:r>
            <w:r>
              <w:t xml:space="preserve">the </w:t>
            </w:r>
            <w:r w:rsidRPr="00F76A02">
              <w:t>ad</w:t>
            </w:r>
            <w:r>
              <w:t>vertisement</w:t>
            </w:r>
            <w:r w:rsidRPr="00F76A02">
              <w:t xml:space="preserve"> content at the interval specified by the adReloadPeriod parameter in the setAdReloadPeriod </w:t>
            </w:r>
            <w:r w:rsidRPr="00F76A02">
              <w:lastRenderedPageBreak/>
              <w:t>method.</w:t>
            </w:r>
          </w:p>
        </w:tc>
      </w:tr>
    </w:tbl>
    <w:p w:rsidR="0030407F" w:rsidRDefault="0030407F" w:rsidP="0030407F">
      <w:pPr>
        <w:pStyle w:val="Caption"/>
      </w:pPr>
      <w:bookmarkStart w:id="41" w:name="_Toc359933749"/>
      <w:r>
        <w:lastRenderedPageBreak/>
        <w:t xml:space="preserve">Table </w:t>
      </w:r>
      <w:fldSimple w:instr=" STYLEREF 1 \s ">
        <w:r w:rsidR="001F6F66">
          <w:rPr>
            <w:noProof/>
          </w:rPr>
          <w:t>3</w:t>
        </w:r>
      </w:fldSimple>
      <w:r w:rsidR="001F6F66">
        <w:noBreakHyphen/>
      </w:r>
      <w:fldSimple w:instr=" SEQ Table \* ARABIC \s 1 ">
        <w:r w:rsidR="001F6F66">
          <w:rPr>
            <w:noProof/>
          </w:rPr>
          <w:t>1</w:t>
        </w:r>
      </w:fldSimple>
      <w:r>
        <w:t xml:space="preserve">: </w:t>
      </w:r>
      <w:r w:rsidRPr="009D3144">
        <w:t>ATTAdView Methods</w:t>
      </w:r>
      <w:bookmarkEnd w:id="41"/>
    </w:p>
    <w:p w:rsidR="00276AA0" w:rsidRDefault="00276AA0">
      <w:pPr>
        <w:rPr>
          <w:rFonts w:ascii="Arial" w:eastAsiaTheme="majorEastAsia" w:hAnsi="Arial" w:cstheme="majorBidi"/>
          <w:b/>
          <w:sz w:val="30"/>
          <w:szCs w:val="26"/>
        </w:rPr>
      </w:pPr>
      <w:bookmarkStart w:id="42" w:name="_Toc349145016"/>
      <w:bookmarkStart w:id="43" w:name="_Ref351712164"/>
      <w:bookmarkStart w:id="44" w:name="_Ref351714860"/>
      <w:bookmarkStart w:id="45" w:name="_Ref351716648"/>
      <w:bookmarkStart w:id="46" w:name="_Ref351972875"/>
      <w:bookmarkStart w:id="47" w:name="_Toc359509249"/>
      <w:bookmarkStart w:id="48" w:name="_Ref359843664"/>
      <w:bookmarkStart w:id="49" w:name="_Ref359843668"/>
      <w:r>
        <w:br w:type="page"/>
      </w:r>
    </w:p>
    <w:p w:rsidR="00210005" w:rsidRDefault="00210005" w:rsidP="00210005">
      <w:pPr>
        <w:pStyle w:val="Heading2"/>
      </w:pPr>
      <w:bookmarkStart w:id="50" w:name="_Toc359933734"/>
      <w:r w:rsidRPr="00030C3C">
        <w:lastRenderedPageBreak/>
        <w:t>ATTAdView Properties</w:t>
      </w:r>
      <w:bookmarkEnd w:id="42"/>
      <w:bookmarkEnd w:id="43"/>
      <w:bookmarkEnd w:id="44"/>
      <w:bookmarkEnd w:id="45"/>
      <w:bookmarkEnd w:id="46"/>
      <w:bookmarkEnd w:id="47"/>
      <w:bookmarkEnd w:id="48"/>
      <w:bookmarkEnd w:id="49"/>
      <w:bookmarkEnd w:id="50"/>
    </w:p>
    <w:p w:rsidR="00025001" w:rsidRDefault="00025001" w:rsidP="00210005">
      <w:pPr>
        <w:pStyle w:val="Body"/>
      </w:pPr>
      <w:r w:rsidRPr="00030C3C">
        <w:t xml:space="preserve">The following table describes the properties in the ATTAdView </w:t>
      </w:r>
      <w:r>
        <w:t>class.</w:t>
      </w:r>
    </w:p>
    <w:tbl>
      <w:tblPr>
        <w:tblStyle w:val="TableGrid"/>
        <w:tblW w:w="8820" w:type="dxa"/>
        <w:tblInd w:w="745" w:type="dxa"/>
        <w:tblLayout w:type="fixed"/>
        <w:tblLook w:val="04A0" w:firstRow="1" w:lastRow="0" w:firstColumn="1" w:lastColumn="0" w:noHBand="0" w:noVBand="1"/>
      </w:tblPr>
      <w:tblGrid>
        <w:gridCol w:w="2160"/>
        <w:gridCol w:w="1080"/>
        <w:gridCol w:w="1170"/>
        <w:gridCol w:w="1350"/>
        <w:gridCol w:w="3060"/>
      </w:tblGrid>
      <w:tr w:rsidR="005570DC" w:rsidTr="00526D34">
        <w:trPr>
          <w:tblHeader/>
        </w:trPr>
        <w:tc>
          <w:tcPr>
            <w:tcW w:w="2160" w:type="dxa"/>
            <w:shd w:val="clear" w:color="auto" w:fill="92CDDC" w:themeFill="accent5" w:themeFillTint="99"/>
            <w:tcMar>
              <w:top w:w="115" w:type="dxa"/>
              <w:left w:w="115" w:type="dxa"/>
              <w:bottom w:w="115" w:type="dxa"/>
              <w:right w:w="115" w:type="dxa"/>
            </w:tcMar>
          </w:tcPr>
          <w:p w:rsidR="005570DC" w:rsidRPr="005833C6" w:rsidRDefault="005570DC" w:rsidP="00276AA0">
            <w:pPr>
              <w:pStyle w:val="Figure"/>
              <w:spacing w:before="0" w:after="0"/>
              <w:ind w:left="0"/>
              <w:rPr>
                <w:b/>
              </w:rPr>
            </w:pPr>
            <w:r>
              <w:rPr>
                <w:b/>
              </w:rPr>
              <w:t>Property</w:t>
            </w:r>
          </w:p>
        </w:tc>
        <w:tc>
          <w:tcPr>
            <w:tcW w:w="1080" w:type="dxa"/>
            <w:shd w:val="clear" w:color="auto" w:fill="92CDDC" w:themeFill="accent5" w:themeFillTint="99"/>
          </w:tcPr>
          <w:p w:rsidR="005570DC" w:rsidRDefault="005570DC" w:rsidP="00276AA0">
            <w:pPr>
              <w:pStyle w:val="Figure"/>
              <w:spacing w:before="0" w:after="0"/>
              <w:ind w:left="0"/>
              <w:rPr>
                <w:b/>
              </w:rPr>
            </w:pPr>
            <w:r>
              <w:rPr>
                <w:b/>
              </w:rPr>
              <w:t>Default Value</w:t>
            </w:r>
          </w:p>
        </w:tc>
        <w:tc>
          <w:tcPr>
            <w:tcW w:w="1170" w:type="dxa"/>
            <w:shd w:val="clear" w:color="auto" w:fill="92CDDC" w:themeFill="accent5" w:themeFillTint="99"/>
          </w:tcPr>
          <w:p w:rsidR="005570DC" w:rsidRDefault="005570DC" w:rsidP="00276AA0">
            <w:pPr>
              <w:pStyle w:val="Figure"/>
              <w:spacing w:before="0" w:after="0"/>
              <w:ind w:left="0"/>
              <w:rPr>
                <w:b/>
              </w:rPr>
            </w:pPr>
            <w:r>
              <w:rPr>
                <w:b/>
              </w:rPr>
              <w:t>Type</w:t>
            </w:r>
          </w:p>
        </w:tc>
        <w:tc>
          <w:tcPr>
            <w:tcW w:w="1350" w:type="dxa"/>
            <w:shd w:val="clear" w:color="auto" w:fill="92CDDC" w:themeFill="accent5" w:themeFillTint="99"/>
          </w:tcPr>
          <w:p w:rsidR="005570DC" w:rsidRDefault="005570DC" w:rsidP="00276AA0">
            <w:pPr>
              <w:pStyle w:val="Figure"/>
              <w:spacing w:before="0" w:after="0"/>
              <w:ind w:left="0"/>
              <w:rPr>
                <w:b/>
              </w:rPr>
            </w:pPr>
            <w:r>
              <w:rPr>
                <w:b/>
              </w:rPr>
              <w:t>Required/Optional</w:t>
            </w:r>
          </w:p>
        </w:tc>
        <w:tc>
          <w:tcPr>
            <w:tcW w:w="3060" w:type="dxa"/>
            <w:shd w:val="clear" w:color="auto" w:fill="92CDDC" w:themeFill="accent5" w:themeFillTint="99"/>
            <w:tcMar>
              <w:top w:w="115" w:type="dxa"/>
              <w:left w:w="115" w:type="dxa"/>
              <w:bottom w:w="115" w:type="dxa"/>
              <w:right w:w="115" w:type="dxa"/>
            </w:tcMar>
          </w:tcPr>
          <w:p w:rsidR="005570DC" w:rsidRDefault="005570DC" w:rsidP="00276AA0">
            <w:pPr>
              <w:pStyle w:val="Figure"/>
              <w:spacing w:before="0" w:after="0"/>
              <w:ind w:left="0"/>
            </w:pPr>
            <w:r>
              <w:rPr>
                <w:b/>
              </w:rPr>
              <w:t>Description</w:t>
            </w:r>
          </w:p>
        </w:tc>
      </w:tr>
      <w:tr w:rsidR="00E4135B" w:rsidTr="00411CD9">
        <w:tc>
          <w:tcPr>
            <w:tcW w:w="2160" w:type="dxa"/>
            <w:tcMar>
              <w:top w:w="14" w:type="dxa"/>
              <w:left w:w="115" w:type="dxa"/>
              <w:bottom w:w="14" w:type="dxa"/>
              <w:right w:w="115" w:type="dxa"/>
            </w:tcMar>
          </w:tcPr>
          <w:p w:rsidR="00E4135B" w:rsidRPr="00030C3C" w:rsidRDefault="002667E1" w:rsidP="00783BF5">
            <w:pPr>
              <w:pStyle w:val="TableCell"/>
            </w:pPr>
            <w:proofErr w:type="spellStart"/>
            <w:r>
              <w:t>U</w:t>
            </w:r>
            <w:r w:rsidR="00E4135B" w:rsidRPr="00030C3C">
              <w:t>did</w:t>
            </w:r>
            <w:proofErr w:type="spellEnd"/>
          </w:p>
        </w:tc>
        <w:tc>
          <w:tcPr>
            <w:tcW w:w="1080" w:type="dxa"/>
            <w:tcMar>
              <w:top w:w="14" w:type="dxa"/>
              <w:bottom w:w="14" w:type="dxa"/>
            </w:tcMar>
          </w:tcPr>
          <w:p w:rsidR="00E4135B" w:rsidDel="00B11E7B" w:rsidRDefault="00E4135B" w:rsidP="00783BF5">
            <w:pPr>
              <w:pStyle w:val="TableCell"/>
            </w:pPr>
          </w:p>
        </w:tc>
        <w:tc>
          <w:tcPr>
            <w:tcW w:w="1170" w:type="dxa"/>
            <w:tcMar>
              <w:top w:w="14" w:type="dxa"/>
              <w:bottom w:w="14" w:type="dxa"/>
            </w:tcMar>
          </w:tcPr>
          <w:p w:rsidR="00E4135B" w:rsidDel="00B11E7B" w:rsidRDefault="00E4135B" w:rsidP="00783BF5">
            <w:pPr>
              <w:pStyle w:val="TableCell"/>
            </w:pPr>
            <w:r w:rsidRPr="00030C3C">
              <w:t>String</w:t>
            </w:r>
          </w:p>
        </w:tc>
        <w:tc>
          <w:tcPr>
            <w:tcW w:w="1350" w:type="dxa"/>
            <w:tcMar>
              <w:top w:w="14" w:type="dxa"/>
              <w:bottom w:w="14" w:type="dxa"/>
            </w:tcMar>
          </w:tcPr>
          <w:p w:rsidR="00E4135B" w:rsidRDefault="00E4135B" w:rsidP="00783BF5">
            <w:pPr>
              <w:pStyle w:val="TableCell"/>
            </w:pPr>
            <w:r>
              <w:t>Required</w:t>
            </w:r>
          </w:p>
        </w:tc>
        <w:tc>
          <w:tcPr>
            <w:tcW w:w="3060" w:type="dxa"/>
            <w:tcMar>
              <w:top w:w="14" w:type="dxa"/>
              <w:left w:w="115" w:type="dxa"/>
              <w:bottom w:w="14" w:type="dxa"/>
              <w:right w:w="115" w:type="dxa"/>
            </w:tcMar>
          </w:tcPr>
          <w:p w:rsidR="00E4135B" w:rsidRPr="00030C3C" w:rsidRDefault="00E4135B" w:rsidP="00783BF5">
            <w:pPr>
              <w:pStyle w:val="TableCell"/>
            </w:pPr>
            <w:r w:rsidRPr="00030C3C">
              <w:t>Specifies the UDID that is provided by the developer</w:t>
            </w:r>
            <w:r>
              <w:t xml:space="preserve">. </w:t>
            </w:r>
            <w:r w:rsidRPr="00030C3C">
              <w:t>Must be at least 30 characters in length.</w:t>
            </w:r>
            <w:r>
              <w:t xml:space="preserve"> </w:t>
            </w:r>
            <w:r w:rsidRPr="00030C3C">
              <w:t>If it is less than 30 characters, an error will be returned.</w:t>
            </w:r>
          </w:p>
        </w:tc>
      </w:tr>
      <w:tr w:rsidR="00735C41" w:rsidTr="00411CD9">
        <w:tc>
          <w:tcPr>
            <w:tcW w:w="2160" w:type="dxa"/>
            <w:tcMar>
              <w:top w:w="14" w:type="dxa"/>
              <w:left w:w="115" w:type="dxa"/>
              <w:bottom w:w="14" w:type="dxa"/>
              <w:right w:w="115" w:type="dxa"/>
            </w:tcMar>
          </w:tcPr>
          <w:p w:rsidR="00735C41" w:rsidRDefault="002667E1" w:rsidP="00783BF5">
            <w:pPr>
              <w:pStyle w:val="TableCell"/>
            </w:pPr>
            <w:r>
              <w:t>C</w:t>
            </w:r>
            <w:r w:rsidR="00735C41" w:rsidRPr="00030C3C">
              <w:t>ategory</w:t>
            </w:r>
          </w:p>
        </w:tc>
        <w:tc>
          <w:tcPr>
            <w:tcW w:w="1080" w:type="dxa"/>
            <w:tcMar>
              <w:top w:w="14" w:type="dxa"/>
              <w:bottom w:w="14" w:type="dxa"/>
            </w:tcMar>
          </w:tcPr>
          <w:p w:rsidR="00735C41" w:rsidRDefault="00735C41" w:rsidP="00783BF5">
            <w:pPr>
              <w:pStyle w:val="TableCell"/>
            </w:pPr>
          </w:p>
        </w:tc>
        <w:tc>
          <w:tcPr>
            <w:tcW w:w="1170" w:type="dxa"/>
            <w:tcMar>
              <w:top w:w="14" w:type="dxa"/>
              <w:bottom w:w="14" w:type="dxa"/>
            </w:tcMar>
          </w:tcPr>
          <w:p w:rsidR="00735C41" w:rsidRDefault="00735C41" w:rsidP="00783BF5">
            <w:pPr>
              <w:pStyle w:val="TableCell"/>
            </w:pPr>
            <w:r>
              <w:t>NS</w:t>
            </w:r>
            <w:r w:rsidRPr="00030C3C">
              <w:t>String</w:t>
            </w:r>
          </w:p>
        </w:tc>
        <w:tc>
          <w:tcPr>
            <w:tcW w:w="1350" w:type="dxa"/>
            <w:tcMar>
              <w:top w:w="14" w:type="dxa"/>
              <w:bottom w:w="14" w:type="dxa"/>
            </w:tcMar>
          </w:tcPr>
          <w:p w:rsidR="00735C41" w:rsidRDefault="00735C41" w:rsidP="00783BF5">
            <w:pPr>
              <w:pStyle w:val="TableCell"/>
            </w:pPr>
            <w:r>
              <w:t>Required</w:t>
            </w:r>
          </w:p>
        </w:tc>
        <w:tc>
          <w:tcPr>
            <w:tcW w:w="3060" w:type="dxa"/>
            <w:tcMar>
              <w:top w:w="14" w:type="dxa"/>
              <w:left w:w="115" w:type="dxa"/>
              <w:bottom w:w="14" w:type="dxa"/>
              <w:right w:w="115" w:type="dxa"/>
            </w:tcMar>
          </w:tcPr>
          <w:p w:rsidR="00735C41" w:rsidRPr="00030C3C" w:rsidRDefault="00735C41" w:rsidP="00783BF5">
            <w:pPr>
              <w:pStyle w:val="TableCell"/>
            </w:pPr>
            <w:r w:rsidRPr="00030C3C">
              <w:t>Specifies the category filter for the advertisement. The value of this property filters the ad</w:t>
            </w:r>
            <w:r>
              <w:t>vertisement</w:t>
            </w:r>
            <w:r w:rsidRPr="00030C3C">
              <w:t xml:space="preserve"> content based on one of the following categories</w:t>
            </w:r>
            <w:r>
              <w:t xml:space="preserve"> listed in </w:t>
            </w:r>
            <w:r w:rsidRPr="00B93302">
              <w:rPr>
                <w:color w:val="0070C0"/>
              </w:rPr>
              <w:t xml:space="preserve">Section </w:t>
            </w:r>
            <w:r w:rsidR="004C71D4" w:rsidRPr="00B93302">
              <w:rPr>
                <w:color w:val="0070C0"/>
              </w:rPr>
              <w:fldChar w:fldCharType="begin"/>
            </w:r>
            <w:r w:rsidRPr="00B93302">
              <w:rPr>
                <w:color w:val="0070C0"/>
              </w:rPr>
              <w:instrText xml:space="preserve"> REF _Ref360000073 \r \h </w:instrText>
            </w:r>
            <w:r w:rsidR="004C71D4" w:rsidRPr="00B93302">
              <w:rPr>
                <w:color w:val="0070C0"/>
              </w:rPr>
            </w:r>
            <w:r w:rsidR="004C71D4" w:rsidRPr="00B93302">
              <w:rPr>
                <w:color w:val="0070C0"/>
              </w:rPr>
              <w:fldChar w:fldCharType="separate"/>
            </w:r>
            <w:r>
              <w:rPr>
                <w:color w:val="0070C0"/>
              </w:rPr>
              <w:t>3.2.1</w:t>
            </w:r>
            <w:r w:rsidR="004C71D4" w:rsidRPr="00B93302">
              <w:rPr>
                <w:color w:val="0070C0"/>
              </w:rPr>
              <w:fldChar w:fldCharType="end"/>
            </w:r>
            <w:r w:rsidRPr="00B93302">
              <w:rPr>
                <w:color w:val="0070C0"/>
              </w:rPr>
              <w:t xml:space="preserve"> </w:t>
            </w:r>
            <w:r w:rsidR="007921AB">
              <w:fldChar w:fldCharType="begin"/>
            </w:r>
            <w:r w:rsidR="007921AB">
              <w:instrText xml:space="preserve"> REF _Ref360000073 \h  \* MERGEFORMAT </w:instrText>
            </w:r>
            <w:r w:rsidR="007921AB">
              <w:fldChar w:fldCharType="separate"/>
            </w:r>
            <w:r w:rsidRPr="00B93302">
              <w:rPr>
                <w:color w:val="0070C0"/>
              </w:rPr>
              <w:t>Category Property Values</w:t>
            </w:r>
            <w:r w:rsidR="007921AB">
              <w:fldChar w:fldCharType="end"/>
            </w:r>
            <w:r>
              <w:t xml:space="preserve">. </w:t>
            </w:r>
          </w:p>
        </w:tc>
      </w:tr>
      <w:tr w:rsidR="005570DC" w:rsidTr="00526D34">
        <w:tc>
          <w:tcPr>
            <w:tcW w:w="2160" w:type="dxa"/>
            <w:tcMar>
              <w:top w:w="115" w:type="dxa"/>
              <w:left w:w="115" w:type="dxa"/>
              <w:bottom w:w="115" w:type="dxa"/>
              <w:right w:w="115" w:type="dxa"/>
            </w:tcMar>
          </w:tcPr>
          <w:p w:rsidR="005570DC" w:rsidRDefault="005570DC" w:rsidP="00B11E7B">
            <w:pPr>
              <w:pStyle w:val="TableCell"/>
            </w:pPr>
            <w:r w:rsidRPr="00030C3C">
              <w:t>Gender</w:t>
            </w:r>
          </w:p>
        </w:tc>
        <w:tc>
          <w:tcPr>
            <w:tcW w:w="1080" w:type="dxa"/>
          </w:tcPr>
          <w:p w:rsidR="005570DC" w:rsidRDefault="005570DC" w:rsidP="00B11E7B">
            <w:pPr>
              <w:pStyle w:val="TableCell"/>
            </w:pPr>
          </w:p>
        </w:tc>
        <w:tc>
          <w:tcPr>
            <w:tcW w:w="1170" w:type="dxa"/>
          </w:tcPr>
          <w:p w:rsidR="005570DC" w:rsidRDefault="005570DC" w:rsidP="00B11E7B">
            <w:pPr>
              <w:pStyle w:val="TableCell"/>
            </w:pPr>
            <w:r>
              <w:t>NS</w:t>
            </w:r>
            <w:r w:rsidRPr="00030C3C">
              <w:t>String</w:t>
            </w:r>
          </w:p>
        </w:tc>
        <w:tc>
          <w:tcPr>
            <w:tcW w:w="1350" w:type="dxa"/>
          </w:tcPr>
          <w:p w:rsidR="005570DC" w:rsidRDefault="005570DC" w:rsidP="00B11E7B">
            <w:pPr>
              <w:pStyle w:val="TableCell"/>
            </w:pPr>
            <w:r>
              <w:t>Optional</w:t>
            </w:r>
          </w:p>
        </w:tc>
        <w:tc>
          <w:tcPr>
            <w:tcW w:w="3060" w:type="dxa"/>
            <w:tcMar>
              <w:top w:w="115" w:type="dxa"/>
              <w:left w:w="115" w:type="dxa"/>
              <w:bottom w:w="115" w:type="dxa"/>
              <w:right w:w="115" w:type="dxa"/>
            </w:tcMar>
          </w:tcPr>
          <w:p w:rsidR="00F01701" w:rsidRPr="00411CD9" w:rsidRDefault="005570DC" w:rsidP="00411CD9">
            <w:pPr>
              <w:pStyle w:val="TableCell"/>
            </w:pPr>
            <w:r w:rsidRPr="00411CD9">
              <w:t xml:space="preserve">Indicates the gender of the audience demographic. </w:t>
            </w:r>
            <w:r w:rsidR="00B11E7B" w:rsidRPr="00411CD9">
              <w:t xml:space="preserve">The supported values are M for </w:t>
            </w:r>
            <w:r w:rsidR="00411CD9">
              <w:t>m</w:t>
            </w:r>
            <w:r w:rsidR="00B11E7B" w:rsidRPr="00411CD9">
              <w:t xml:space="preserve">ale and F for </w:t>
            </w:r>
            <w:r w:rsidR="00411CD9">
              <w:t>f</w:t>
            </w:r>
            <w:r w:rsidR="00B11E7B" w:rsidRPr="00411CD9">
              <w:t>emale.</w:t>
            </w:r>
          </w:p>
        </w:tc>
      </w:tr>
      <w:tr w:rsidR="005570DC" w:rsidTr="00526D34">
        <w:tc>
          <w:tcPr>
            <w:tcW w:w="2160" w:type="dxa"/>
            <w:tcMar>
              <w:top w:w="115" w:type="dxa"/>
              <w:left w:w="115" w:type="dxa"/>
              <w:bottom w:w="115" w:type="dxa"/>
              <w:right w:w="115" w:type="dxa"/>
            </w:tcMar>
          </w:tcPr>
          <w:p w:rsidR="005570DC" w:rsidRDefault="005570DC" w:rsidP="00B11E7B">
            <w:pPr>
              <w:pStyle w:val="TableCell"/>
            </w:pPr>
            <w:r w:rsidRPr="00030C3C">
              <w:t>zipCode</w:t>
            </w:r>
          </w:p>
        </w:tc>
        <w:tc>
          <w:tcPr>
            <w:tcW w:w="1080" w:type="dxa"/>
          </w:tcPr>
          <w:p w:rsidR="005570DC" w:rsidRDefault="005570DC" w:rsidP="00B11E7B">
            <w:pPr>
              <w:pStyle w:val="TableCell"/>
            </w:pPr>
          </w:p>
        </w:tc>
        <w:tc>
          <w:tcPr>
            <w:tcW w:w="1170" w:type="dxa"/>
          </w:tcPr>
          <w:p w:rsidR="005570DC" w:rsidRDefault="005570DC" w:rsidP="00B11E7B">
            <w:pPr>
              <w:pStyle w:val="TableCell"/>
            </w:pPr>
            <w:r>
              <w:t>NSInteger</w:t>
            </w:r>
          </w:p>
        </w:tc>
        <w:tc>
          <w:tcPr>
            <w:tcW w:w="1350" w:type="dxa"/>
          </w:tcPr>
          <w:p w:rsidR="005570DC" w:rsidRDefault="005570DC" w:rsidP="00B11E7B">
            <w:pPr>
              <w:pStyle w:val="TableCell"/>
            </w:pPr>
            <w:r>
              <w:t>Optional</w:t>
            </w:r>
          </w:p>
        </w:tc>
        <w:tc>
          <w:tcPr>
            <w:tcW w:w="3060" w:type="dxa"/>
            <w:tcMar>
              <w:top w:w="115" w:type="dxa"/>
              <w:left w:w="115" w:type="dxa"/>
              <w:bottom w:w="115" w:type="dxa"/>
              <w:right w:w="115" w:type="dxa"/>
            </w:tcMar>
          </w:tcPr>
          <w:p w:rsidR="005570DC" w:rsidRPr="00030C3C" w:rsidRDefault="005570DC" w:rsidP="00B11E7B">
            <w:pPr>
              <w:pStyle w:val="TableCell"/>
            </w:pPr>
            <w:r w:rsidRPr="00030C3C">
              <w:t xml:space="preserve">Specifies the </w:t>
            </w:r>
            <w:r>
              <w:t xml:space="preserve">USA </w:t>
            </w:r>
            <w:r w:rsidRPr="00030C3C">
              <w:t xml:space="preserve">Zip code of </w:t>
            </w:r>
            <w:r>
              <w:t>the app</w:t>
            </w:r>
            <w:r w:rsidRPr="00030C3C">
              <w:t xml:space="preserve"> user</w:t>
            </w:r>
            <w:r>
              <w:t>.</w:t>
            </w:r>
          </w:p>
        </w:tc>
      </w:tr>
      <w:tr w:rsidR="005570DC" w:rsidTr="00526D34">
        <w:tc>
          <w:tcPr>
            <w:tcW w:w="2160" w:type="dxa"/>
            <w:tcMar>
              <w:top w:w="115" w:type="dxa"/>
              <w:left w:w="115" w:type="dxa"/>
              <w:bottom w:w="115" w:type="dxa"/>
              <w:right w:w="115" w:type="dxa"/>
            </w:tcMar>
          </w:tcPr>
          <w:p w:rsidR="005570DC" w:rsidRDefault="005570DC" w:rsidP="00411CD9">
            <w:pPr>
              <w:pStyle w:val="TableCell"/>
            </w:pPr>
            <w:r w:rsidRPr="00030C3C">
              <w:t>areaCode</w:t>
            </w:r>
          </w:p>
        </w:tc>
        <w:tc>
          <w:tcPr>
            <w:tcW w:w="1080" w:type="dxa"/>
          </w:tcPr>
          <w:p w:rsidR="005570DC" w:rsidRDefault="005570DC" w:rsidP="00411CD9">
            <w:pPr>
              <w:pStyle w:val="TableCell"/>
            </w:pPr>
          </w:p>
        </w:tc>
        <w:tc>
          <w:tcPr>
            <w:tcW w:w="1170" w:type="dxa"/>
          </w:tcPr>
          <w:p w:rsidR="005570DC" w:rsidRDefault="005570DC" w:rsidP="00411CD9">
            <w:pPr>
              <w:pStyle w:val="TableCell"/>
            </w:pPr>
            <w:r>
              <w:t>Integer</w:t>
            </w:r>
          </w:p>
        </w:tc>
        <w:tc>
          <w:tcPr>
            <w:tcW w:w="1350" w:type="dxa"/>
          </w:tcPr>
          <w:p w:rsidR="005570DC" w:rsidRDefault="005570DC" w:rsidP="00411CD9">
            <w:pPr>
              <w:pStyle w:val="TableCell"/>
            </w:pPr>
            <w:r>
              <w:t>Optional</w:t>
            </w:r>
          </w:p>
        </w:tc>
        <w:tc>
          <w:tcPr>
            <w:tcW w:w="3060" w:type="dxa"/>
            <w:tcMar>
              <w:top w:w="115" w:type="dxa"/>
              <w:left w:w="115" w:type="dxa"/>
              <w:bottom w:w="115" w:type="dxa"/>
              <w:right w:w="115" w:type="dxa"/>
            </w:tcMar>
          </w:tcPr>
          <w:p w:rsidR="005570DC" w:rsidRPr="00030C3C" w:rsidRDefault="005570DC" w:rsidP="00411CD9">
            <w:pPr>
              <w:pStyle w:val="TableCell"/>
            </w:pPr>
            <w:r w:rsidRPr="00030C3C">
              <w:t xml:space="preserve">Specifies the </w:t>
            </w:r>
            <w:r>
              <w:t xml:space="preserve">USA </w:t>
            </w:r>
            <w:r w:rsidRPr="00030C3C">
              <w:t>a</w:t>
            </w:r>
            <w:r>
              <w:t>rea code of app user.</w:t>
            </w:r>
          </w:p>
        </w:tc>
      </w:tr>
      <w:tr w:rsidR="005570DC" w:rsidTr="00526D34">
        <w:tc>
          <w:tcPr>
            <w:tcW w:w="2160" w:type="dxa"/>
            <w:tcMar>
              <w:top w:w="115" w:type="dxa"/>
              <w:left w:w="115" w:type="dxa"/>
              <w:bottom w:w="115" w:type="dxa"/>
              <w:right w:w="115" w:type="dxa"/>
            </w:tcMar>
          </w:tcPr>
          <w:p w:rsidR="005570DC" w:rsidRPr="00030C3C" w:rsidRDefault="002667E1" w:rsidP="00B11E7B">
            <w:pPr>
              <w:pStyle w:val="TableCell"/>
            </w:pPr>
            <w:r>
              <w:t>C</w:t>
            </w:r>
            <w:r w:rsidR="005570DC">
              <w:t>ity</w:t>
            </w:r>
          </w:p>
        </w:tc>
        <w:tc>
          <w:tcPr>
            <w:tcW w:w="1080" w:type="dxa"/>
          </w:tcPr>
          <w:p w:rsidR="005570DC" w:rsidRDefault="005570DC" w:rsidP="00B11E7B">
            <w:pPr>
              <w:pStyle w:val="TableCell"/>
            </w:pPr>
          </w:p>
        </w:tc>
        <w:tc>
          <w:tcPr>
            <w:tcW w:w="1170" w:type="dxa"/>
          </w:tcPr>
          <w:p w:rsidR="005570DC" w:rsidRDefault="005570DC" w:rsidP="00B11E7B">
            <w:pPr>
              <w:pStyle w:val="TableCell"/>
            </w:pPr>
            <w:r>
              <w:t>String</w:t>
            </w:r>
          </w:p>
        </w:tc>
        <w:tc>
          <w:tcPr>
            <w:tcW w:w="1350" w:type="dxa"/>
          </w:tcPr>
          <w:p w:rsidR="005570DC" w:rsidRDefault="005570DC" w:rsidP="00B11E7B">
            <w:pPr>
              <w:pStyle w:val="TableCell"/>
            </w:pPr>
            <w:r>
              <w:t>Optional</w:t>
            </w:r>
          </w:p>
        </w:tc>
        <w:tc>
          <w:tcPr>
            <w:tcW w:w="3060" w:type="dxa"/>
            <w:tcMar>
              <w:top w:w="115" w:type="dxa"/>
              <w:left w:w="115" w:type="dxa"/>
              <w:bottom w:w="115" w:type="dxa"/>
              <w:right w:w="115" w:type="dxa"/>
            </w:tcMar>
          </w:tcPr>
          <w:p w:rsidR="005570DC" w:rsidRPr="00030C3C" w:rsidRDefault="005570DC" w:rsidP="00B11E7B">
            <w:pPr>
              <w:pStyle w:val="TableCell"/>
            </w:pPr>
            <w:r w:rsidRPr="00DC722C">
              <w:t>Specifies the USA city and state of the user.</w:t>
            </w:r>
          </w:p>
        </w:tc>
      </w:tr>
      <w:tr w:rsidR="00363705" w:rsidTr="00526D34">
        <w:tc>
          <w:tcPr>
            <w:tcW w:w="2160" w:type="dxa"/>
            <w:tcMar>
              <w:top w:w="115" w:type="dxa"/>
              <w:left w:w="115" w:type="dxa"/>
              <w:bottom w:w="115" w:type="dxa"/>
              <w:right w:w="115" w:type="dxa"/>
            </w:tcMar>
          </w:tcPr>
          <w:p w:rsidR="00363705" w:rsidRDefault="002667E1" w:rsidP="00B11E7B">
            <w:pPr>
              <w:pStyle w:val="TableCell"/>
            </w:pPr>
            <w:r w:rsidRPr="00030C3C">
              <w:t>C</w:t>
            </w:r>
            <w:r w:rsidR="00363705" w:rsidRPr="00030C3C">
              <w:t>ountry</w:t>
            </w:r>
          </w:p>
        </w:tc>
        <w:tc>
          <w:tcPr>
            <w:tcW w:w="1080" w:type="dxa"/>
          </w:tcPr>
          <w:p w:rsidR="00363705" w:rsidRDefault="00363705" w:rsidP="00B11E7B">
            <w:pPr>
              <w:pStyle w:val="TableCell"/>
            </w:pPr>
          </w:p>
        </w:tc>
        <w:tc>
          <w:tcPr>
            <w:tcW w:w="1170" w:type="dxa"/>
          </w:tcPr>
          <w:p w:rsidR="00363705" w:rsidRDefault="00363705" w:rsidP="00B11E7B">
            <w:pPr>
              <w:pStyle w:val="TableCell"/>
            </w:pPr>
            <w:r>
              <w:t>String</w:t>
            </w:r>
          </w:p>
        </w:tc>
        <w:tc>
          <w:tcPr>
            <w:tcW w:w="1350" w:type="dxa"/>
          </w:tcPr>
          <w:p w:rsidR="00363705" w:rsidRDefault="00363705" w:rsidP="00B11E7B">
            <w:pPr>
              <w:pStyle w:val="TableCell"/>
            </w:pPr>
            <w:r>
              <w:t>Optional</w:t>
            </w:r>
          </w:p>
        </w:tc>
        <w:tc>
          <w:tcPr>
            <w:tcW w:w="3060" w:type="dxa"/>
            <w:tcMar>
              <w:top w:w="115" w:type="dxa"/>
              <w:left w:w="115" w:type="dxa"/>
              <w:bottom w:w="115" w:type="dxa"/>
              <w:right w:w="115" w:type="dxa"/>
            </w:tcMar>
          </w:tcPr>
          <w:p w:rsidR="00363705" w:rsidRPr="00DC722C" w:rsidRDefault="00B11E7B" w:rsidP="00B11E7B">
            <w:pPr>
              <w:pStyle w:val="TableCell"/>
            </w:pPr>
            <w:r w:rsidRPr="00030C3C">
              <w:t>Specifies the country code of the user. When this value is specified, it overrides the country detected by IP. Valid values are the ISO 3166 country codes.</w:t>
            </w:r>
          </w:p>
        </w:tc>
      </w:tr>
      <w:tr w:rsidR="00363705" w:rsidTr="00526D34">
        <w:tc>
          <w:tcPr>
            <w:tcW w:w="2160" w:type="dxa"/>
            <w:tcMar>
              <w:top w:w="115" w:type="dxa"/>
              <w:left w:w="115" w:type="dxa"/>
              <w:bottom w:w="115" w:type="dxa"/>
              <w:right w:w="115" w:type="dxa"/>
            </w:tcMar>
          </w:tcPr>
          <w:p w:rsidR="00363705" w:rsidRPr="00030C3C" w:rsidRDefault="002667E1" w:rsidP="00B11E7B">
            <w:pPr>
              <w:pStyle w:val="TableCell"/>
            </w:pPr>
            <w:r w:rsidRPr="00030C3C">
              <w:t>L</w:t>
            </w:r>
            <w:r w:rsidR="00363705" w:rsidRPr="00030C3C">
              <w:t>ongitude</w:t>
            </w:r>
          </w:p>
        </w:tc>
        <w:tc>
          <w:tcPr>
            <w:tcW w:w="1080" w:type="dxa"/>
          </w:tcPr>
          <w:p w:rsidR="00363705" w:rsidRDefault="00363705" w:rsidP="00B11E7B">
            <w:pPr>
              <w:pStyle w:val="TableCell"/>
            </w:pPr>
          </w:p>
        </w:tc>
        <w:tc>
          <w:tcPr>
            <w:tcW w:w="1170" w:type="dxa"/>
          </w:tcPr>
          <w:p w:rsidR="00363705" w:rsidRDefault="00363705" w:rsidP="00B11E7B">
            <w:pPr>
              <w:pStyle w:val="TableCell"/>
            </w:pPr>
            <w:r>
              <w:t>double</w:t>
            </w:r>
          </w:p>
        </w:tc>
        <w:tc>
          <w:tcPr>
            <w:tcW w:w="1350" w:type="dxa"/>
          </w:tcPr>
          <w:p w:rsidR="00363705" w:rsidRDefault="00363705" w:rsidP="00B11E7B">
            <w:pPr>
              <w:pStyle w:val="TableCell"/>
            </w:pPr>
            <w:r>
              <w:t>Optional</w:t>
            </w:r>
          </w:p>
        </w:tc>
        <w:tc>
          <w:tcPr>
            <w:tcW w:w="3060" w:type="dxa"/>
            <w:tcMar>
              <w:top w:w="115" w:type="dxa"/>
              <w:left w:w="115" w:type="dxa"/>
              <w:bottom w:w="115" w:type="dxa"/>
              <w:right w:w="115" w:type="dxa"/>
            </w:tcMar>
          </w:tcPr>
          <w:p w:rsidR="00363705" w:rsidRPr="00DC722C" w:rsidRDefault="00363705" w:rsidP="00B11E7B">
            <w:pPr>
              <w:pStyle w:val="TableCell"/>
            </w:pPr>
            <w:r w:rsidRPr="00DC722C">
              <w:t>Specifies the current longitude, in degrees, of the geographical position for the mobile device.</w:t>
            </w:r>
          </w:p>
        </w:tc>
      </w:tr>
      <w:tr w:rsidR="00363705" w:rsidTr="00526D34">
        <w:tc>
          <w:tcPr>
            <w:tcW w:w="2160" w:type="dxa"/>
            <w:tcMar>
              <w:top w:w="115" w:type="dxa"/>
              <w:left w:w="115" w:type="dxa"/>
              <w:bottom w:w="115" w:type="dxa"/>
              <w:right w:w="115" w:type="dxa"/>
            </w:tcMar>
          </w:tcPr>
          <w:p w:rsidR="00363705" w:rsidRPr="00C15EFE" w:rsidRDefault="002667E1" w:rsidP="00C15EFE">
            <w:pPr>
              <w:pStyle w:val="TableCell"/>
            </w:pPr>
            <w:r w:rsidRPr="00C15EFE">
              <w:lastRenderedPageBreak/>
              <w:t>L</w:t>
            </w:r>
            <w:r w:rsidR="00363705" w:rsidRPr="00C15EFE">
              <w:t>atitude</w:t>
            </w:r>
          </w:p>
        </w:tc>
        <w:tc>
          <w:tcPr>
            <w:tcW w:w="1080" w:type="dxa"/>
          </w:tcPr>
          <w:p w:rsidR="00363705" w:rsidRPr="00C15EFE" w:rsidRDefault="00363705" w:rsidP="00C15EFE">
            <w:pPr>
              <w:pStyle w:val="TableCell"/>
            </w:pPr>
          </w:p>
        </w:tc>
        <w:tc>
          <w:tcPr>
            <w:tcW w:w="1170" w:type="dxa"/>
          </w:tcPr>
          <w:p w:rsidR="00363705" w:rsidRPr="00C15EFE" w:rsidRDefault="00363705" w:rsidP="00C15EFE">
            <w:pPr>
              <w:pStyle w:val="TableCell"/>
            </w:pPr>
            <w:r w:rsidRPr="00C15EFE">
              <w:t>double</w:t>
            </w:r>
          </w:p>
        </w:tc>
        <w:tc>
          <w:tcPr>
            <w:tcW w:w="1350" w:type="dxa"/>
          </w:tcPr>
          <w:p w:rsidR="00363705" w:rsidRPr="00C15EFE" w:rsidRDefault="00363705" w:rsidP="00C15EFE">
            <w:pPr>
              <w:pStyle w:val="TableCell"/>
            </w:pPr>
            <w:r w:rsidRPr="00C15EFE">
              <w:t>Optional</w:t>
            </w:r>
          </w:p>
        </w:tc>
        <w:tc>
          <w:tcPr>
            <w:tcW w:w="3060" w:type="dxa"/>
            <w:tcMar>
              <w:top w:w="115" w:type="dxa"/>
              <w:left w:w="115" w:type="dxa"/>
              <w:bottom w:w="115" w:type="dxa"/>
              <w:right w:w="115" w:type="dxa"/>
            </w:tcMar>
          </w:tcPr>
          <w:p w:rsidR="00363705" w:rsidRPr="00C15EFE" w:rsidRDefault="00363705" w:rsidP="00C15EFE">
            <w:pPr>
              <w:pStyle w:val="TableCell"/>
            </w:pPr>
            <w:r w:rsidRPr="00C15EFE">
              <w:t>Specifies the current latitude, in degrees, of the geographical position for the mobile device.</w:t>
            </w:r>
          </w:p>
        </w:tc>
      </w:tr>
      <w:tr w:rsidR="00363705" w:rsidTr="00526D34">
        <w:tc>
          <w:tcPr>
            <w:tcW w:w="2160" w:type="dxa"/>
            <w:tcMar>
              <w:top w:w="115" w:type="dxa"/>
              <w:left w:w="115" w:type="dxa"/>
              <w:bottom w:w="115" w:type="dxa"/>
              <w:right w:w="115" w:type="dxa"/>
            </w:tcMar>
          </w:tcPr>
          <w:p w:rsidR="00363705" w:rsidRPr="00C15EFE" w:rsidRDefault="00363705" w:rsidP="00C15EFE">
            <w:pPr>
              <w:pStyle w:val="TableCell"/>
            </w:pPr>
            <w:r w:rsidRPr="00C15EFE">
              <w:t>maxHeight</w:t>
            </w:r>
          </w:p>
        </w:tc>
        <w:tc>
          <w:tcPr>
            <w:tcW w:w="1080" w:type="dxa"/>
          </w:tcPr>
          <w:p w:rsidR="00363705" w:rsidRPr="00C15EFE" w:rsidRDefault="00363705" w:rsidP="00C15EFE">
            <w:pPr>
              <w:pStyle w:val="TableCell"/>
            </w:pPr>
          </w:p>
        </w:tc>
        <w:tc>
          <w:tcPr>
            <w:tcW w:w="1170" w:type="dxa"/>
          </w:tcPr>
          <w:p w:rsidR="00363705" w:rsidRPr="00C15EFE" w:rsidRDefault="00363705" w:rsidP="00C15EFE">
            <w:pPr>
              <w:pStyle w:val="TableCell"/>
            </w:pPr>
            <w:r w:rsidRPr="00C15EFE">
              <w:t>Integer</w:t>
            </w:r>
          </w:p>
        </w:tc>
        <w:tc>
          <w:tcPr>
            <w:tcW w:w="1350" w:type="dxa"/>
          </w:tcPr>
          <w:p w:rsidR="00363705" w:rsidRPr="00C15EFE" w:rsidRDefault="00363705" w:rsidP="00C15EFE">
            <w:pPr>
              <w:pStyle w:val="TableCell"/>
            </w:pPr>
            <w:r w:rsidRPr="00C15EFE">
              <w:t>Optional</w:t>
            </w:r>
          </w:p>
        </w:tc>
        <w:tc>
          <w:tcPr>
            <w:tcW w:w="3060" w:type="dxa"/>
            <w:tcMar>
              <w:top w:w="115" w:type="dxa"/>
              <w:left w:w="115" w:type="dxa"/>
              <w:bottom w:w="115" w:type="dxa"/>
              <w:right w:w="115" w:type="dxa"/>
            </w:tcMar>
          </w:tcPr>
          <w:p w:rsidR="00363705" w:rsidRPr="00C15EFE" w:rsidRDefault="00B11E7B" w:rsidP="000A71E0">
            <w:pPr>
              <w:pStyle w:val="TableCell"/>
            </w:pPr>
            <w:r w:rsidRPr="00C15EFE">
              <w:t xml:space="preserve">Specifies the maximum height of the advertisement content to be displayed. The value of this property sets the maximum height of the advertisement content when </w:t>
            </w:r>
            <w:r w:rsidR="000A71E0">
              <w:t>the advertisement is</w:t>
            </w:r>
            <w:r w:rsidR="005B77AE" w:rsidRPr="00C15EFE">
              <w:t xml:space="preserve"> requested</w:t>
            </w:r>
            <w:r w:rsidRPr="00C15EFE">
              <w:t xml:space="preserve"> from the server. The height of the content can be less than or equal to this value.</w:t>
            </w:r>
          </w:p>
        </w:tc>
      </w:tr>
      <w:tr w:rsidR="00363705" w:rsidTr="00526D34">
        <w:tc>
          <w:tcPr>
            <w:tcW w:w="2160" w:type="dxa"/>
            <w:tcMar>
              <w:top w:w="115" w:type="dxa"/>
              <w:left w:w="115" w:type="dxa"/>
              <w:bottom w:w="115" w:type="dxa"/>
              <w:right w:w="115" w:type="dxa"/>
            </w:tcMar>
          </w:tcPr>
          <w:p w:rsidR="00363705" w:rsidRPr="00030C3C" w:rsidRDefault="00363705" w:rsidP="005B77AE">
            <w:pPr>
              <w:pStyle w:val="TableCell"/>
            </w:pPr>
            <w:r>
              <w:t>maxWidth</w:t>
            </w:r>
          </w:p>
        </w:tc>
        <w:tc>
          <w:tcPr>
            <w:tcW w:w="1080" w:type="dxa"/>
          </w:tcPr>
          <w:p w:rsidR="00363705" w:rsidRDefault="00363705" w:rsidP="005B77AE">
            <w:pPr>
              <w:pStyle w:val="TableCell"/>
            </w:pPr>
          </w:p>
        </w:tc>
        <w:tc>
          <w:tcPr>
            <w:tcW w:w="1170" w:type="dxa"/>
          </w:tcPr>
          <w:p w:rsidR="00363705" w:rsidRDefault="00363705" w:rsidP="005B77AE">
            <w:pPr>
              <w:pStyle w:val="TableCell"/>
            </w:pPr>
            <w:r>
              <w:t>Integer</w:t>
            </w:r>
          </w:p>
        </w:tc>
        <w:tc>
          <w:tcPr>
            <w:tcW w:w="1350" w:type="dxa"/>
          </w:tcPr>
          <w:p w:rsidR="00363705" w:rsidRDefault="00363705" w:rsidP="005B77AE">
            <w:pPr>
              <w:pStyle w:val="TableCell"/>
            </w:pPr>
            <w:r>
              <w:t>Optional</w:t>
            </w:r>
          </w:p>
        </w:tc>
        <w:tc>
          <w:tcPr>
            <w:tcW w:w="3060" w:type="dxa"/>
            <w:tcMar>
              <w:top w:w="115" w:type="dxa"/>
              <w:left w:w="115" w:type="dxa"/>
              <w:bottom w:w="115" w:type="dxa"/>
              <w:right w:w="115" w:type="dxa"/>
            </w:tcMar>
          </w:tcPr>
          <w:p w:rsidR="00363705" w:rsidRPr="00DC722C" w:rsidRDefault="005B77AE" w:rsidP="000A71E0">
            <w:pPr>
              <w:pStyle w:val="TableCell"/>
            </w:pPr>
            <w:r w:rsidRPr="00030C3C">
              <w:t>Specifies the maximum width of the ad</w:t>
            </w:r>
            <w:r>
              <w:t>vertisement</w:t>
            </w:r>
            <w:r w:rsidRPr="00030C3C">
              <w:t xml:space="preserve"> content to be displayed. </w:t>
            </w:r>
            <w:r w:rsidR="00AC0424" w:rsidRPr="00030C3C">
              <w:t>The value of this property sets the maximum width of the ad</w:t>
            </w:r>
            <w:r w:rsidR="00AC0424">
              <w:t>vertisement</w:t>
            </w:r>
            <w:r w:rsidR="00AC0424" w:rsidRPr="00030C3C">
              <w:t xml:space="preserve"> content when </w:t>
            </w:r>
            <w:r w:rsidR="00AC0424">
              <w:t xml:space="preserve">the advertisement is </w:t>
            </w:r>
            <w:r w:rsidR="00AC0424" w:rsidRPr="00030C3C">
              <w:t>request</w:t>
            </w:r>
            <w:r w:rsidR="00AC0424">
              <w:t xml:space="preserve">ed </w:t>
            </w:r>
            <w:r w:rsidR="00AC0424" w:rsidRPr="00030C3C">
              <w:t xml:space="preserve">from the server. </w:t>
            </w:r>
            <w:r w:rsidRPr="00030C3C">
              <w:t>The width of the content may be less than or equal to this value.</w:t>
            </w:r>
          </w:p>
        </w:tc>
      </w:tr>
      <w:tr w:rsidR="00363705" w:rsidTr="00526D34">
        <w:tc>
          <w:tcPr>
            <w:tcW w:w="2160" w:type="dxa"/>
            <w:tcMar>
              <w:top w:w="115" w:type="dxa"/>
              <w:left w:w="115" w:type="dxa"/>
              <w:bottom w:w="115" w:type="dxa"/>
              <w:right w:w="115" w:type="dxa"/>
            </w:tcMar>
          </w:tcPr>
          <w:p w:rsidR="00363705" w:rsidRDefault="00363705" w:rsidP="005B77AE">
            <w:pPr>
              <w:pStyle w:val="TableCell"/>
            </w:pPr>
            <w:r w:rsidRPr="00030C3C">
              <w:t>minHeight</w:t>
            </w:r>
          </w:p>
        </w:tc>
        <w:tc>
          <w:tcPr>
            <w:tcW w:w="1080" w:type="dxa"/>
          </w:tcPr>
          <w:p w:rsidR="00363705" w:rsidRDefault="00363705" w:rsidP="005B77AE">
            <w:pPr>
              <w:pStyle w:val="TableCell"/>
            </w:pPr>
          </w:p>
        </w:tc>
        <w:tc>
          <w:tcPr>
            <w:tcW w:w="1170" w:type="dxa"/>
          </w:tcPr>
          <w:p w:rsidR="00363705" w:rsidRDefault="00363705" w:rsidP="005B77AE">
            <w:pPr>
              <w:pStyle w:val="TableCell"/>
            </w:pPr>
            <w:r>
              <w:t>Integer</w:t>
            </w:r>
          </w:p>
        </w:tc>
        <w:tc>
          <w:tcPr>
            <w:tcW w:w="1350" w:type="dxa"/>
          </w:tcPr>
          <w:p w:rsidR="00363705" w:rsidRDefault="00363705" w:rsidP="005B77AE">
            <w:pPr>
              <w:pStyle w:val="TableCell"/>
            </w:pPr>
            <w:r>
              <w:t>Optional</w:t>
            </w:r>
          </w:p>
        </w:tc>
        <w:tc>
          <w:tcPr>
            <w:tcW w:w="3060" w:type="dxa"/>
            <w:tcMar>
              <w:top w:w="115" w:type="dxa"/>
              <w:left w:w="115" w:type="dxa"/>
              <w:bottom w:w="115" w:type="dxa"/>
              <w:right w:w="115" w:type="dxa"/>
            </w:tcMar>
          </w:tcPr>
          <w:p w:rsidR="00363705" w:rsidRPr="00DC722C" w:rsidRDefault="00AA61D4" w:rsidP="000A71E0">
            <w:pPr>
              <w:pStyle w:val="TableCell"/>
            </w:pPr>
            <w:r w:rsidRPr="00030C3C">
              <w:t>Specifies the minimal height of the ad</w:t>
            </w:r>
            <w:r>
              <w:t>vertisement</w:t>
            </w:r>
            <w:r w:rsidRPr="00030C3C">
              <w:t xml:space="preserve"> content to be displayed. The value of this property sets the minimum height of the ad</w:t>
            </w:r>
            <w:r>
              <w:t xml:space="preserve">vertisement </w:t>
            </w:r>
            <w:r w:rsidRPr="00030C3C">
              <w:t xml:space="preserve">content when </w:t>
            </w:r>
            <w:r w:rsidR="000A71E0">
              <w:t>the advertisement</w:t>
            </w:r>
            <w:r>
              <w:t xml:space="preserve"> is </w:t>
            </w:r>
            <w:r w:rsidRPr="00030C3C">
              <w:t>from the server. The height of the content may be greater than or equal to</w:t>
            </w:r>
            <w:r>
              <w:t xml:space="preserve"> </w:t>
            </w:r>
            <w:r w:rsidRPr="00030C3C">
              <w:t>this value</w:t>
            </w:r>
          </w:p>
        </w:tc>
      </w:tr>
      <w:tr w:rsidR="00363705" w:rsidTr="005B77AE">
        <w:tc>
          <w:tcPr>
            <w:tcW w:w="2160" w:type="dxa"/>
            <w:tcMar>
              <w:top w:w="115" w:type="dxa"/>
              <w:left w:w="115" w:type="dxa"/>
              <w:bottom w:w="115" w:type="dxa"/>
              <w:right w:w="115" w:type="dxa"/>
            </w:tcMar>
          </w:tcPr>
          <w:p w:rsidR="00363705" w:rsidRDefault="00363705" w:rsidP="005B77AE">
            <w:pPr>
              <w:pStyle w:val="TableCell"/>
            </w:pPr>
            <w:r w:rsidRPr="00030C3C">
              <w:t>minWidth</w:t>
            </w:r>
          </w:p>
        </w:tc>
        <w:tc>
          <w:tcPr>
            <w:tcW w:w="1080" w:type="dxa"/>
          </w:tcPr>
          <w:p w:rsidR="00363705" w:rsidRDefault="00363705" w:rsidP="005B77AE">
            <w:pPr>
              <w:pStyle w:val="TableCell"/>
            </w:pPr>
          </w:p>
        </w:tc>
        <w:tc>
          <w:tcPr>
            <w:tcW w:w="1170" w:type="dxa"/>
          </w:tcPr>
          <w:p w:rsidR="00363705" w:rsidRPr="00030C3C" w:rsidRDefault="00363705" w:rsidP="005B77AE">
            <w:pPr>
              <w:pStyle w:val="TableCell"/>
            </w:pPr>
            <w:r w:rsidRPr="00030C3C">
              <w:t>Integer</w:t>
            </w:r>
          </w:p>
        </w:tc>
        <w:tc>
          <w:tcPr>
            <w:tcW w:w="1350" w:type="dxa"/>
          </w:tcPr>
          <w:p w:rsidR="00363705" w:rsidRPr="00030C3C" w:rsidRDefault="00363705" w:rsidP="005B77AE">
            <w:pPr>
              <w:pStyle w:val="TableCell"/>
            </w:pPr>
            <w:r w:rsidRPr="00030C3C">
              <w:t>Optional</w:t>
            </w:r>
          </w:p>
        </w:tc>
        <w:tc>
          <w:tcPr>
            <w:tcW w:w="3060" w:type="dxa"/>
            <w:tcMar>
              <w:top w:w="115" w:type="dxa"/>
              <w:left w:w="115" w:type="dxa"/>
              <w:bottom w:w="115" w:type="dxa"/>
              <w:right w:w="115" w:type="dxa"/>
            </w:tcMar>
          </w:tcPr>
          <w:p w:rsidR="00363705" w:rsidRPr="00DC722C" w:rsidRDefault="00AA61D4" w:rsidP="000A71E0">
            <w:pPr>
              <w:pStyle w:val="TableCell"/>
            </w:pPr>
            <w:r w:rsidRPr="00030C3C">
              <w:t>Specifies the minimum width of the ad</w:t>
            </w:r>
            <w:r>
              <w:t>vertisement</w:t>
            </w:r>
            <w:r w:rsidRPr="00030C3C">
              <w:t xml:space="preserve"> content to be displayed. The value of this property sets the minimum width of the ad</w:t>
            </w:r>
            <w:r>
              <w:t>vertisement</w:t>
            </w:r>
            <w:r w:rsidRPr="00030C3C">
              <w:t xml:space="preserve"> content when </w:t>
            </w:r>
            <w:r w:rsidR="000A71E0">
              <w:t xml:space="preserve">the </w:t>
            </w:r>
            <w:r w:rsidR="000A71E0">
              <w:lastRenderedPageBreak/>
              <w:t>advertisement</w:t>
            </w:r>
            <w:r>
              <w:t xml:space="preserve"> is requested</w:t>
            </w:r>
            <w:r w:rsidRPr="00030C3C">
              <w:t xml:space="preserve"> from the server. The width of the content may be greater than or equal to this value.</w:t>
            </w:r>
          </w:p>
        </w:tc>
      </w:tr>
      <w:tr w:rsidR="00575C88" w:rsidTr="00526D34">
        <w:tc>
          <w:tcPr>
            <w:tcW w:w="2160" w:type="dxa"/>
            <w:tcMar>
              <w:top w:w="115" w:type="dxa"/>
              <w:left w:w="115" w:type="dxa"/>
              <w:bottom w:w="115" w:type="dxa"/>
              <w:right w:w="115" w:type="dxa"/>
            </w:tcMar>
          </w:tcPr>
          <w:p w:rsidR="00575C88" w:rsidRPr="00030C3C" w:rsidRDefault="002667E1" w:rsidP="000A71E0">
            <w:pPr>
              <w:pStyle w:val="TableCell"/>
            </w:pPr>
            <w:r w:rsidRPr="00030C3C">
              <w:lastRenderedPageBreak/>
              <w:t>T</w:t>
            </w:r>
            <w:r w:rsidR="00575C88" w:rsidRPr="00030C3C">
              <w:t>imeout</w:t>
            </w:r>
          </w:p>
        </w:tc>
        <w:tc>
          <w:tcPr>
            <w:tcW w:w="1080" w:type="dxa"/>
          </w:tcPr>
          <w:p w:rsidR="00575C88" w:rsidRDefault="00575C88" w:rsidP="000A71E0">
            <w:pPr>
              <w:pStyle w:val="TableCell"/>
            </w:pPr>
            <w:r w:rsidRPr="00030C3C">
              <w:t>1000</w:t>
            </w:r>
          </w:p>
        </w:tc>
        <w:tc>
          <w:tcPr>
            <w:tcW w:w="1170" w:type="dxa"/>
          </w:tcPr>
          <w:p w:rsidR="00575C88" w:rsidRDefault="00575C88" w:rsidP="000A71E0">
            <w:pPr>
              <w:pStyle w:val="TableCell"/>
            </w:pPr>
            <w:r w:rsidRPr="00030C3C">
              <w:t>Integer</w:t>
            </w:r>
          </w:p>
        </w:tc>
        <w:tc>
          <w:tcPr>
            <w:tcW w:w="1350" w:type="dxa"/>
          </w:tcPr>
          <w:p w:rsidR="00575C88" w:rsidRPr="00030C3C" w:rsidRDefault="00575C88" w:rsidP="000A71E0">
            <w:pPr>
              <w:pStyle w:val="TableCell"/>
            </w:pPr>
            <w:r>
              <w:t>Optional</w:t>
            </w:r>
          </w:p>
        </w:tc>
        <w:tc>
          <w:tcPr>
            <w:tcW w:w="3060" w:type="dxa"/>
            <w:tcMar>
              <w:top w:w="115" w:type="dxa"/>
              <w:left w:w="115" w:type="dxa"/>
              <w:bottom w:w="115" w:type="dxa"/>
              <w:right w:w="115" w:type="dxa"/>
            </w:tcMar>
          </w:tcPr>
          <w:p w:rsidR="00575C88" w:rsidRPr="00DC722C" w:rsidRDefault="00575C88" w:rsidP="000A71E0">
            <w:pPr>
              <w:pStyle w:val="TableCell"/>
            </w:pPr>
            <w:r w:rsidRPr="008B3FA2">
              <w:t xml:space="preserve">Specifies the </w:t>
            </w:r>
            <w:r>
              <w:t>amount of time</w:t>
            </w:r>
            <w:r w:rsidRPr="008B3FA2">
              <w:t xml:space="preserve">, in milliseconds, </w:t>
            </w:r>
            <w:r>
              <w:t>that</w:t>
            </w:r>
            <w:r w:rsidRPr="008B3FA2">
              <w:t xml:space="preserve"> the user is willing to wait for a response. The maximum value is 3000ms (three seconds) and the default value is 1000ms (one second).</w:t>
            </w:r>
          </w:p>
        </w:tc>
      </w:tr>
      <w:tr w:rsidR="00575C88" w:rsidTr="00526D34">
        <w:tc>
          <w:tcPr>
            <w:tcW w:w="2160" w:type="dxa"/>
            <w:tcMar>
              <w:top w:w="115" w:type="dxa"/>
              <w:left w:w="115" w:type="dxa"/>
              <w:bottom w:w="115" w:type="dxa"/>
              <w:right w:w="115" w:type="dxa"/>
            </w:tcMar>
          </w:tcPr>
          <w:p w:rsidR="00575C88" w:rsidRPr="00030C3C" w:rsidRDefault="00575C88" w:rsidP="000A71E0">
            <w:pPr>
              <w:pStyle w:val="TableCell"/>
            </w:pPr>
            <w:r w:rsidRPr="00030C3C">
              <w:t>ageGroup</w:t>
            </w:r>
          </w:p>
        </w:tc>
        <w:tc>
          <w:tcPr>
            <w:tcW w:w="1080" w:type="dxa"/>
          </w:tcPr>
          <w:p w:rsidR="00575C88" w:rsidRPr="00030C3C" w:rsidRDefault="00575C88" w:rsidP="000A71E0">
            <w:pPr>
              <w:pStyle w:val="TableCell"/>
            </w:pPr>
          </w:p>
        </w:tc>
        <w:tc>
          <w:tcPr>
            <w:tcW w:w="1170" w:type="dxa"/>
          </w:tcPr>
          <w:p w:rsidR="00575C88" w:rsidRPr="00030C3C" w:rsidRDefault="00575C88" w:rsidP="000A71E0">
            <w:pPr>
              <w:pStyle w:val="TableCell"/>
            </w:pPr>
            <w:r>
              <w:t>NS</w:t>
            </w:r>
            <w:r w:rsidRPr="00030C3C">
              <w:t>String</w:t>
            </w:r>
          </w:p>
        </w:tc>
        <w:tc>
          <w:tcPr>
            <w:tcW w:w="1350" w:type="dxa"/>
          </w:tcPr>
          <w:p w:rsidR="00575C88" w:rsidRPr="00030C3C" w:rsidRDefault="00575C88" w:rsidP="000A71E0">
            <w:pPr>
              <w:pStyle w:val="TableCell"/>
            </w:pPr>
            <w:r w:rsidRPr="00030C3C">
              <w:t>Optional</w:t>
            </w:r>
          </w:p>
        </w:tc>
        <w:tc>
          <w:tcPr>
            <w:tcW w:w="3060" w:type="dxa"/>
            <w:tcMar>
              <w:top w:w="115" w:type="dxa"/>
              <w:left w:w="115" w:type="dxa"/>
              <w:bottom w:w="115" w:type="dxa"/>
              <w:right w:w="115" w:type="dxa"/>
            </w:tcMar>
          </w:tcPr>
          <w:p w:rsidR="00C839E8" w:rsidRDefault="00575C88" w:rsidP="000A71E0">
            <w:pPr>
              <w:pStyle w:val="TableCell"/>
            </w:pPr>
            <w:r>
              <w:t>T</w:t>
            </w:r>
            <w:r w:rsidRPr="00030C3C">
              <w:t>he age group of the demographic audience</w:t>
            </w:r>
            <w:r>
              <w:t xml:space="preserve"> of the app</w:t>
            </w:r>
            <w:r w:rsidRPr="00030C3C">
              <w:t xml:space="preserve">. </w:t>
            </w:r>
            <w:r>
              <w:t>The defined values of this parameter are</w:t>
            </w:r>
            <w:r w:rsidRPr="00030C3C">
              <w:t>:</w:t>
            </w:r>
            <w:r w:rsidR="00C839E8">
              <w:t xml:space="preserve"> </w:t>
            </w:r>
          </w:p>
          <w:p w:rsidR="00C839E8" w:rsidRPr="00C839E8" w:rsidRDefault="00C839E8" w:rsidP="000A71E0">
            <w:pPr>
              <w:pStyle w:val="TableCell"/>
              <w:numPr>
                <w:ilvl w:val="0"/>
                <w:numId w:val="9"/>
              </w:numPr>
            </w:pPr>
            <w:r w:rsidRPr="00030C3C">
              <w:t>1-13</w:t>
            </w:r>
          </w:p>
          <w:p w:rsidR="00C839E8" w:rsidRPr="00A34F0A" w:rsidRDefault="00C839E8" w:rsidP="000A71E0">
            <w:pPr>
              <w:pStyle w:val="TableCell"/>
              <w:numPr>
                <w:ilvl w:val="0"/>
                <w:numId w:val="9"/>
              </w:numPr>
            </w:pPr>
            <w:r w:rsidRPr="00030C3C">
              <w:t>14-25</w:t>
            </w:r>
          </w:p>
          <w:p w:rsidR="00A34F0A" w:rsidRPr="00A34F0A" w:rsidRDefault="00A34F0A" w:rsidP="000A71E0">
            <w:pPr>
              <w:pStyle w:val="TableCell"/>
              <w:numPr>
                <w:ilvl w:val="0"/>
                <w:numId w:val="9"/>
              </w:numPr>
            </w:pPr>
            <w:r w:rsidRPr="00030C3C">
              <w:t>26-35</w:t>
            </w:r>
          </w:p>
          <w:p w:rsidR="00A34F0A" w:rsidRPr="00A34F0A" w:rsidRDefault="00A34F0A" w:rsidP="000A71E0">
            <w:pPr>
              <w:pStyle w:val="TableCell"/>
              <w:numPr>
                <w:ilvl w:val="0"/>
                <w:numId w:val="9"/>
              </w:numPr>
            </w:pPr>
            <w:r w:rsidRPr="00030C3C">
              <w:t>36-55</w:t>
            </w:r>
          </w:p>
          <w:p w:rsidR="00575C88" w:rsidRPr="008B3FA2" w:rsidRDefault="00A34F0A" w:rsidP="000A71E0">
            <w:pPr>
              <w:pStyle w:val="TableCell"/>
              <w:numPr>
                <w:ilvl w:val="0"/>
                <w:numId w:val="9"/>
              </w:numPr>
            </w:pPr>
            <w:r w:rsidRPr="00030C3C">
              <w:t>55-100</w:t>
            </w:r>
          </w:p>
        </w:tc>
      </w:tr>
      <w:tr w:rsidR="00575C88" w:rsidDel="00672F32" w:rsidTr="00526D34">
        <w:trPr>
          <w:del w:id="51" w:author="CDT User" w:date="2014-05-28T13:45:00Z"/>
        </w:trPr>
        <w:tc>
          <w:tcPr>
            <w:tcW w:w="2160" w:type="dxa"/>
            <w:tcMar>
              <w:top w:w="115" w:type="dxa"/>
              <w:left w:w="115" w:type="dxa"/>
              <w:bottom w:w="115" w:type="dxa"/>
              <w:right w:w="115" w:type="dxa"/>
            </w:tcMar>
          </w:tcPr>
          <w:p w:rsidR="00575C88" w:rsidRPr="00030C3C" w:rsidDel="00672F32" w:rsidRDefault="00575C88" w:rsidP="000A71E0">
            <w:pPr>
              <w:pStyle w:val="TableCell"/>
              <w:rPr>
                <w:del w:id="52" w:author="CDT User" w:date="2014-05-28T13:45:00Z"/>
              </w:rPr>
            </w:pPr>
            <w:del w:id="53" w:author="CDT User" w:date="2014-05-28T13:45:00Z">
              <w:r w:rsidRPr="00030C3C" w:rsidDel="00672F32">
                <w:delText>over18</w:delText>
              </w:r>
            </w:del>
          </w:p>
        </w:tc>
        <w:tc>
          <w:tcPr>
            <w:tcW w:w="1080" w:type="dxa"/>
          </w:tcPr>
          <w:p w:rsidR="00575C88" w:rsidRPr="00030C3C" w:rsidDel="00672F32" w:rsidRDefault="00575C88" w:rsidP="000A71E0">
            <w:pPr>
              <w:pStyle w:val="TableCell"/>
              <w:rPr>
                <w:del w:id="54" w:author="CDT User" w:date="2014-05-28T13:45:00Z"/>
              </w:rPr>
            </w:pPr>
          </w:p>
        </w:tc>
        <w:tc>
          <w:tcPr>
            <w:tcW w:w="1170" w:type="dxa"/>
          </w:tcPr>
          <w:p w:rsidR="00575C88" w:rsidRPr="00030C3C" w:rsidDel="00672F32" w:rsidRDefault="00575C88" w:rsidP="000A71E0">
            <w:pPr>
              <w:pStyle w:val="TableCell"/>
              <w:rPr>
                <w:del w:id="55" w:author="CDT User" w:date="2014-05-28T13:45:00Z"/>
              </w:rPr>
            </w:pPr>
            <w:del w:id="56" w:author="CDT User" w:date="2014-05-28T13:45:00Z">
              <w:r w:rsidRPr="00030C3C" w:rsidDel="00672F32">
                <w:delText>Integer</w:delText>
              </w:r>
            </w:del>
          </w:p>
        </w:tc>
        <w:tc>
          <w:tcPr>
            <w:tcW w:w="1350" w:type="dxa"/>
          </w:tcPr>
          <w:p w:rsidR="00575C88" w:rsidRPr="00030C3C" w:rsidDel="00672F32" w:rsidRDefault="00575C88" w:rsidP="000A71E0">
            <w:pPr>
              <w:pStyle w:val="TableCell"/>
              <w:rPr>
                <w:del w:id="57" w:author="CDT User" w:date="2014-05-28T13:45:00Z"/>
              </w:rPr>
            </w:pPr>
            <w:del w:id="58" w:author="CDT User" w:date="2014-05-28T13:45:00Z">
              <w:r w:rsidRPr="00030C3C" w:rsidDel="00672F32">
                <w:delText>Optional</w:delText>
              </w:r>
            </w:del>
          </w:p>
        </w:tc>
        <w:tc>
          <w:tcPr>
            <w:tcW w:w="3060" w:type="dxa"/>
            <w:tcMar>
              <w:top w:w="115" w:type="dxa"/>
              <w:left w:w="115" w:type="dxa"/>
              <w:bottom w:w="115" w:type="dxa"/>
              <w:right w:w="115" w:type="dxa"/>
            </w:tcMar>
          </w:tcPr>
          <w:p w:rsidR="00575C88" w:rsidDel="00672F32" w:rsidRDefault="00575C88" w:rsidP="000A71E0">
            <w:pPr>
              <w:pStyle w:val="TableCell"/>
              <w:rPr>
                <w:del w:id="59" w:author="CDT User" w:date="2014-05-28T13:45:00Z"/>
              </w:rPr>
            </w:pPr>
            <w:del w:id="60" w:author="CDT User" w:date="2014-05-28T13:45:00Z">
              <w:r w:rsidRPr="00735A71" w:rsidDel="00672F32">
                <w:delText xml:space="preserve">Specifies whether to display adult ads. The defined values for this </w:delText>
              </w:r>
              <w:r w:rsidDel="00672F32">
                <w:delText>parameter are:</w:delText>
              </w:r>
            </w:del>
          </w:p>
          <w:p w:rsidR="00C839E8" w:rsidRPr="00C839E8" w:rsidDel="00672F32" w:rsidRDefault="00C839E8" w:rsidP="000A71E0">
            <w:pPr>
              <w:pStyle w:val="TableCell"/>
              <w:numPr>
                <w:ilvl w:val="0"/>
                <w:numId w:val="8"/>
              </w:numPr>
              <w:rPr>
                <w:del w:id="61" w:author="CDT User" w:date="2014-05-28T13:45:00Z"/>
              </w:rPr>
            </w:pPr>
            <w:del w:id="62" w:author="CDT User" w:date="2014-05-28T13:45:00Z">
              <w:r w:rsidRPr="00C839E8" w:rsidDel="00672F32">
                <w:delText>Do not display adult ads</w:delText>
              </w:r>
            </w:del>
          </w:p>
          <w:p w:rsidR="00C839E8" w:rsidRPr="00C839E8" w:rsidDel="00672F32" w:rsidRDefault="00C839E8" w:rsidP="000A71E0">
            <w:pPr>
              <w:pStyle w:val="TableCell"/>
              <w:numPr>
                <w:ilvl w:val="0"/>
                <w:numId w:val="8"/>
              </w:numPr>
              <w:rPr>
                <w:del w:id="63" w:author="CDT User" w:date="2014-05-28T13:45:00Z"/>
              </w:rPr>
            </w:pPr>
            <w:del w:id="64" w:author="CDT User" w:date="2014-05-28T13:45:00Z">
              <w:r w:rsidRPr="00C839E8" w:rsidDel="00672F32">
                <w:delText>Show only adult ads.</w:delText>
              </w:r>
            </w:del>
          </w:p>
          <w:p w:rsidR="00C839E8" w:rsidDel="00672F32" w:rsidRDefault="00C839E8" w:rsidP="000A71E0">
            <w:pPr>
              <w:pStyle w:val="TableCell"/>
              <w:numPr>
                <w:ilvl w:val="0"/>
                <w:numId w:val="8"/>
              </w:numPr>
              <w:rPr>
                <w:del w:id="65" w:author="CDT User" w:date="2014-05-28T13:45:00Z"/>
              </w:rPr>
            </w:pPr>
            <w:del w:id="66" w:author="CDT User" w:date="2014-05-28T13:45:00Z">
              <w:r w:rsidRPr="00C839E8" w:rsidDel="00672F32">
                <w:delText>Show all ads</w:delText>
              </w:r>
            </w:del>
          </w:p>
        </w:tc>
      </w:tr>
      <w:tr w:rsidR="00575C88" w:rsidTr="00526D34">
        <w:tc>
          <w:tcPr>
            <w:tcW w:w="2160" w:type="dxa"/>
            <w:tcMar>
              <w:top w:w="115" w:type="dxa"/>
              <w:left w:w="115" w:type="dxa"/>
              <w:bottom w:w="115" w:type="dxa"/>
              <w:right w:w="115" w:type="dxa"/>
            </w:tcMar>
          </w:tcPr>
          <w:p w:rsidR="00575C88" w:rsidRPr="00030C3C" w:rsidRDefault="002667E1" w:rsidP="000A71E0">
            <w:pPr>
              <w:pStyle w:val="TableCell"/>
            </w:pPr>
            <w:r w:rsidRPr="00030C3C">
              <w:t>K</w:t>
            </w:r>
            <w:r w:rsidR="00575C88" w:rsidRPr="00030C3C">
              <w:t>eywords</w:t>
            </w:r>
          </w:p>
        </w:tc>
        <w:tc>
          <w:tcPr>
            <w:tcW w:w="1080" w:type="dxa"/>
          </w:tcPr>
          <w:p w:rsidR="00575C88" w:rsidRDefault="00575C88" w:rsidP="000A71E0">
            <w:pPr>
              <w:pStyle w:val="TableCell"/>
            </w:pPr>
          </w:p>
        </w:tc>
        <w:tc>
          <w:tcPr>
            <w:tcW w:w="1170" w:type="dxa"/>
          </w:tcPr>
          <w:p w:rsidR="00575C88" w:rsidRDefault="00575C88" w:rsidP="000A71E0">
            <w:pPr>
              <w:pStyle w:val="TableCell"/>
            </w:pPr>
            <w:r>
              <w:t>String</w:t>
            </w:r>
          </w:p>
        </w:tc>
        <w:tc>
          <w:tcPr>
            <w:tcW w:w="1350" w:type="dxa"/>
          </w:tcPr>
          <w:p w:rsidR="00575C88" w:rsidRPr="00030C3C" w:rsidRDefault="00575C88" w:rsidP="000A71E0">
            <w:pPr>
              <w:pStyle w:val="TableCell"/>
            </w:pPr>
            <w:r>
              <w:t>Option</w:t>
            </w:r>
          </w:p>
        </w:tc>
        <w:tc>
          <w:tcPr>
            <w:tcW w:w="3060" w:type="dxa"/>
            <w:tcMar>
              <w:top w:w="115" w:type="dxa"/>
              <w:left w:w="115" w:type="dxa"/>
              <w:bottom w:w="115" w:type="dxa"/>
              <w:right w:w="115" w:type="dxa"/>
            </w:tcMar>
          </w:tcPr>
          <w:p w:rsidR="00575C88" w:rsidRPr="00735A71" w:rsidRDefault="00575C88" w:rsidP="000A71E0">
            <w:pPr>
              <w:pStyle w:val="TableCell"/>
            </w:pPr>
            <w:r w:rsidRPr="00C20E4E">
              <w:t>Specifies the keywords that are used to filter the ads. The values are not case-sensitive and multiple values must be separated by</w:t>
            </w:r>
            <w:r>
              <w:t xml:space="preserve"> </w:t>
            </w:r>
            <w:r w:rsidRPr="00C20E4E">
              <w:t>commas. For example, to filter for ads about music, tv, or games, use "</w:t>
            </w:r>
            <w:proofErr w:type="spellStart"/>
            <w:r w:rsidRPr="00C20E4E">
              <w:t>music</w:t>
            </w:r>
            <w:proofErr w:type="gramStart"/>
            <w:r w:rsidRPr="00C20E4E">
              <w:t>,tv,games</w:t>
            </w:r>
            <w:proofErr w:type="spellEnd"/>
            <w:proofErr w:type="gramEnd"/>
            <w:r w:rsidRPr="00C20E4E">
              <w:t>".</w:t>
            </w:r>
          </w:p>
        </w:tc>
      </w:tr>
      <w:tr w:rsidR="002667E1" w:rsidTr="00526D34">
        <w:trPr>
          <w:ins w:id="67" w:author="CDT User" w:date="2014-05-28T14:06:00Z"/>
        </w:trPr>
        <w:tc>
          <w:tcPr>
            <w:tcW w:w="2160" w:type="dxa"/>
            <w:tcMar>
              <w:top w:w="115" w:type="dxa"/>
              <w:left w:w="115" w:type="dxa"/>
              <w:bottom w:w="115" w:type="dxa"/>
              <w:right w:w="115" w:type="dxa"/>
            </w:tcMar>
          </w:tcPr>
          <w:p w:rsidR="002667E1" w:rsidRPr="00030C3C" w:rsidRDefault="002667E1" w:rsidP="000A71E0">
            <w:pPr>
              <w:pStyle w:val="TableCell"/>
              <w:rPr>
                <w:ins w:id="68" w:author="CDT User" w:date="2014-05-28T14:06:00Z"/>
              </w:rPr>
            </w:pPr>
            <w:ins w:id="69" w:author="CDT User" w:date="2014-05-28T14:06:00Z">
              <w:r>
                <w:t>Type</w:t>
              </w:r>
            </w:ins>
          </w:p>
        </w:tc>
        <w:tc>
          <w:tcPr>
            <w:tcW w:w="1080" w:type="dxa"/>
          </w:tcPr>
          <w:p w:rsidR="002667E1" w:rsidRDefault="002667E1" w:rsidP="000A71E0">
            <w:pPr>
              <w:pStyle w:val="TableCell"/>
              <w:rPr>
                <w:ins w:id="70" w:author="CDT User" w:date="2014-05-28T14:06:00Z"/>
              </w:rPr>
            </w:pPr>
          </w:p>
        </w:tc>
        <w:tc>
          <w:tcPr>
            <w:tcW w:w="1170" w:type="dxa"/>
          </w:tcPr>
          <w:p w:rsidR="002667E1" w:rsidRDefault="002667E1" w:rsidP="000A71E0">
            <w:pPr>
              <w:pStyle w:val="TableCell"/>
              <w:rPr>
                <w:ins w:id="71" w:author="CDT User" w:date="2014-05-28T14:06:00Z"/>
              </w:rPr>
            </w:pPr>
            <w:ins w:id="72" w:author="CDT User" w:date="2014-05-28T14:07:00Z">
              <w:r>
                <w:t>String</w:t>
              </w:r>
            </w:ins>
          </w:p>
        </w:tc>
        <w:tc>
          <w:tcPr>
            <w:tcW w:w="1350" w:type="dxa"/>
          </w:tcPr>
          <w:p w:rsidR="002667E1" w:rsidRDefault="002667E1" w:rsidP="000A71E0">
            <w:pPr>
              <w:pStyle w:val="TableCell"/>
              <w:rPr>
                <w:ins w:id="73" w:author="CDT User" w:date="2014-05-28T14:06:00Z"/>
              </w:rPr>
            </w:pPr>
            <w:ins w:id="74" w:author="CDT User" w:date="2014-05-28T14:07:00Z">
              <w:r>
                <w:t>Option</w:t>
              </w:r>
            </w:ins>
          </w:p>
        </w:tc>
        <w:tc>
          <w:tcPr>
            <w:tcW w:w="3060" w:type="dxa"/>
            <w:tcMar>
              <w:top w:w="115" w:type="dxa"/>
              <w:left w:w="115" w:type="dxa"/>
              <w:bottom w:w="115" w:type="dxa"/>
              <w:right w:w="115" w:type="dxa"/>
            </w:tcMar>
          </w:tcPr>
          <w:p w:rsidR="002667E1" w:rsidRPr="002667E1" w:rsidRDefault="002667E1" w:rsidP="002667E1">
            <w:pPr>
              <w:rPr>
                <w:ins w:id="75" w:author="CDT User" w:date="2014-05-28T14:07:00Z"/>
                <w:rFonts w:ascii="Arial" w:hAnsi="Arial"/>
                <w:sz w:val="20"/>
                <w:szCs w:val="20"/>
                <w:rPrChange w:id="76" w:author="CDT User" w:date="2014-05-28T14:07:00Z">
                  <w:rPr>
                    <w:ins w:id="77" w:author="CDT User" w:date="2014-05-28T14:07:00Z"/>
                    <w:rFonts w:ascii="Times New Roman" w:eastAsia="Times New Roman" w:hAnsi="Times New Roman" w:cs="Times New Roman"/>
                    <w:sz w:val="24"/>
                    <w:szCs w:val="24"/>
                  </w:rPr>
                </w:rPrChange>
              </w:rPr>
            </w:pPr>
            <w:ins w:id="78" w:author="CDT User" w:date="2014-05-28T14:07:00Z">
              <w:r w:rsidRPr="002667E1">
                <w:rPr>
                  <w:rFonts w:ascii="Arial" w:hAnsi="Arial"/>
                  <w:sz w:val="20"/>
                  <w:szCs w:val="20"/>
                  <w:rPrChange w:id="79" w:author="CDT User" w:date="2014-05-28T14:07:00Z">
                    <w:rPr>
                      <w:rFonts w:ascii="Helvetica" w:eastAsia="Times New Roman" w:hAnsi="Helvetica" w:cs="Helvetica"/>
                      <w:color w:val="333333"/>
                      <w:sz w:val="20"/>
                      <w:szCs w:val="20"/>
                      <w:shd w:val="clear" w:color="auto" w:fill="FFFFFF"/>
                    </w:rPr>
                  </w:rPrChange>
                </w:rPr>
                <w:t>Specifies the type of advertisement being returned. </w:t>
              </w:r>
              <w:r w:rsidRPr="002667E1">
                <w:rPr>
                  <w:rFonts w:ascii="Arial" w:hAnsi="Arial"/>
                  <w:sz w:val="20"/>
                  <w:szCs w:val="20"/>
                  <w:rPrChange w:id="80" w:author="CDT User" w:date="2014-05-28T14:07:00Z">
                    <w:rPr>
                      <w:rFonts w:ascii="Helvetica" w:eastAsia="Times New Roman" w:hAnsi="Helvetica" w:cs="Helvetica"/>
                      <w:color w:val="333333"/>
                      <w:sz w:val="20"/>
                      <w:szCs w:val="20"/>
                    </w:rPr>
                  </w:rPrChange>
                </w:rPr>
                <w:br/>
                <w:t>The only acceptable value for this parameter is:</w:t>
              </w:r>
            </w:ins>
          </w:p>
          <w:p w:rsidR="002667E1" w:rsidRPr="002667E1" w:rsidRDefault="002667E1" w:rsidP="002667E1">
            <w:pPr>
              <w:numPr>
                <w:ilvl w:val="0"/>
                <w:numId w:val="12"/>
              </w:numPr>
              <w:shd w:val="clear" w:color="auto" w:fill="FFFFFF"/>
              <w:spacing w:line="270" w:lineRule="atLeast"/>
              <w:textAlignment w:val="baseline"/>
              <w:rPr>
                <w:ins w:id="81" w:author="CDT User" w:date="2014-05-28T14:07:00Z"/>
                <w:rFonts w:ascii="Arial" w:hAnsi="Arial"/>
                <w:sz w:val="20"/>
                <w:szCs w:val="20"/>
                <w:rPrChange w:id="82" w:author="CDT User" w:date="2014-05-28T14:07:00Z">
                  <w:rPr>
                    <w:ins w:id="83" w:author="CDT User" w:date="2014-05-28T14:07:00Z"/>
                    <w:rFonts w:ascii="Helvetica" w:eastAsia="Times New Roman" w:hAnsi="Helvetica" w:cs="Helvetica"/>
                    <w:color w:val="333333"/>
                    <w:sz w:val="20"/>
                    <w:szCs w:val="20"/>
                  </w:rPr>
                </w:rPrChange>
              </w:rPr>
            </w:pPr>
            <w:ins w:id="84" w:author="CDT User" w:date="2014-05-28T14:07:00Z">
              <w:r w:rsidRPr="002667E1">
                <w:rPr>
                  <w:rFonts w:ascii="Arial" w:hAnsi="Arial"/>
                  <w:sz w:val="20"/>
                  <w:szCs w:val="20"/>
                  <w:rPrChange w:id="85" w:author="CDT User" w:date="2014-05-28T14:07:00Z">
                    <w:rPr>
                      <w:rFonts w:ascii="Helvetica" w:eastAsia="Times New Roman" w:hAnsi="Helvetica" w:cs="Helvetica"/>
                      <w:color w:val="333333"/>
                      <w:sz w:val="20"/>
                      <w:szCs w:val="20"/>
                    </w:rPr>
                  </w:rPrChange>
                </w:rPr>
                <w:t>3: Text or image.</w:t>
              </w:r>
            </w:ins>
          </w:p>
          <w:p w:rsidR="002667E1" w:rsidRPr="00C20E4E" w:rsidRDefault="002667E1" w:rsidP="002667E1">
            <w:pPr>
              <w:pStyle w:val="TableCell"/>
              <w:rPr>
                <w:ins w:id="86" w:author="CDT User" w:date="2014-05-28T14:06:00Z"/>
              </w:rPr>
            </w:pPr>
            <w:ins w:id="87" w:author="CDT User" w:date="2014-05-28T14:07:00Z">
              <w:r w:rsidRPr="002667E1">
                <w:rPr>
                  <w:rPrChange w:id="88" w:author="CDT User" w:date="2014-05-28T14:07:00Z">
                    <w:rPr>
                      <w:rFonts w:ascii="Helvetica" w:eastAsia="Times New Roman" w:hAnsi="Helvetica" w:cs="Helvetica"/>
                      <w:color w:val="333333"/>
                      <w:shd w:val="clear" w:color="auto" w:fill="FFFFFF"/>
                    </w:rPr>
                  </w:rPrChange>
                </w:rPr>
                <w:lastRenderedPageBreak/>
                <w:t>Example: Type=3</w:t>
              </w:r>
            </w:ins>
          </w:p>
        </w:tc>
      </w:tr>
      <w:tr w:rsidR="00575C88" w:rsidDel="00652FCA" w:rsidTr="00526D34">
        <w:trPr>
          <w:del w:id="89" w:author="CDT User" w:date="2014-05-28T13:36:00Z"/>
        </w:trPr>
        <w:tc>
          <w:tcPr>
            <w:tcW w:w="2160" w:type="dxa"/>
            <w:tcMar>
              <w:top w:w="115" w:type="dxa"/>
              <w:left w:w="115" w:type="dxa"/>
              <w:bottom w:w="115" w:type="dxa"/>
              <w:right w:w="115" w:type="dxa"/>
            </w:tcMar>
          </w:tcPr>
          <w:p w:rsidR="00575C88" w:rsidRPr="00030C3C" w:rsidDel="00652FCA" w:rsidRDefault="00575C88" w:rsidP="000A71E0">
            <w:pPr>
              <w:pStyle w:val="TableCell"/>
              <w:rPr>
                <w:del w:id="90" w:author="CDT User" w:date="2014-05-28T13:36:00Z"/>
              </w:rPr>
            </w:pPr>
            <w:del w:id="91" w:author="CDT User" w:date="2014-05-28T13:36:00Z">
              <w:r w:rsidRPr="00030C3C" w:rsidDel="00652FCA">
                <w:lastRenderedPageBreak/>
                <w:delText>isSizeRequired</w:delText>
              </w:r>
            </w:del>
          </w:p>
        </w:tc>
        <w:tc>
          <w:tcPr>
            <w:tcW w:w="1080" w:type="dxa"/>
          </w:tcPr>
          <w:p w:rsidR="00575C88" w:rsidDel="00652FCA" w:rsidRDefault="000A71E0" w:rsidP="000A71E0">
            <w:pPr>
              <w:pStyle w:val="TableCell"/>
              <w:rPr>
                <w:del w:id="92" w:author="CDT User" w:date="2014-05-28T13:36:00Z"/>
              </w:rPr>
            </w:pPr>
            <w:del w:id="93" w:author="CDT User" w:date="2014-05-28T13:36:00Z">
              <w:r w:rsidDel="00652FCA">
                <w:delText>FALSE</w:delText>
              </w:r>
            </w:del>
          </w:p>
        </w:tc>
        <w:tc>
          <w:tcPr>
            <w:tcW w:w="1170" w:type="dxa"/>
          </w:tcPr>
          <w:p w:rsidR="00575C88" w:rsidDel="00652FCA" w:rsidRDefault="00575C88" w:rsidP="000A71E0">
            <w:pPr>
              <w:pStyle w:val="TableCell"/>
              <w:rPr>
                <w:del w:id="94" w:author="CDT User" w:date="2014-05-28T13:36:00Z"/>
              </w:rPr>
            </w:pPr>
            <w:del w:id="95" w:author="CDT User" w:date="2014-05-28T13:36:00Z">
              <w:r w:rsidDel="00652FCA">
                <w:delText>BOOL</w:delText>
              </w:r>
            </w:del>
          </w:p>
        </w:tc>
        <w:tc>
          <w:tcPr>
            <w:tcW w:w="1350" w:type="dxa"/>
          </w:tcPr>
          <w:p w:rsidR="00575C88" w:rsidDel="00652FCA" w:rsidRDefault="00575C88" w:rsidP="000A71E0">
            <w:pPr>
              <w:pStyle w:val="TableCell"/>
              <w:rPr>
                <w:del w:id="96" w:author="CDT User" w:date="2014-05-28T13:36:00Z"/>
              </w:rPr>
            </w:pPr>
            <w:del w:id="97" w:author="CDT User" w:date="2014-05-28T13:36:00Z">
              <w:r w:rsidDel="00652FCA">
                <w:delText>Optional</w:delText>
              </w:r>
            </w:del>
          </w:p>
        </w:tc>
        <w:tc>
          <w:tcPr>
            <w:tcW w:w="3060" w:type="dxa"/>
            <w:tcMar>
              <w:top w:w="115" w:type="dxa"/>
              <w:left w:w="115" w:type="dxa"/>
              <w:bottom w:w="115" w:type="dxa"/>
              <w:right w:w="115" w:type="dxa"/>
            </w:tcMar>
          </w:tcPr>
          <w:p w:rsidR="00575C88" w:rsidRPr="00C20E4E" w:rsidDel="00652FCA" w:rsidRDefault="00575C88" w:rsidP="000A71E0">
            <w:pPr>
              <w:pStyle w:val="TableCell"/>
              <w:rPr>
                <w:del w:id="98" w:author="CDT User" w:date="2014-05-28T13:36:00Z"/>
              </w:rPr>
            </w:pPr>
            <w:del w:id="99" w:author="CDT User" w:date="2014-05-28T13:36:00Z">
              <w:r w:rsidRPr="00FD0046" w:rsidDel="00652FCA">
                <w:delText>Indicates whether the size of the advertisement must be returned in the response.</w:delText>
              </w:r>
            </w:del>
          </w:p>
        </w:tc>
      </w:tr>
      <w:tr w:rsidR="00575C88" w:rsidDel="00652FCA" w:rsidTr="00526D34">
        <w:trPr>
          <w:del w:id="100" w:author="CDT User" w:date="2014-05-28T13:35:00Z"/>
        </w:trPr>
        <w:tc>
          <w:tcPr>
            <w:tcW w:w="2160" w:type="dxa"/>
            <w:tcMar>
              <w:top w:w="115" w:type="dxa"/>
              <w:left w:w="115" w:type="dxa"/>
              <w:bottom w:w="115" w:type="dxa"/>
              <w:right w:w="115" w:type="dxa"/>
            </w:tcMar>
          </w:tcPr>
          <w:p w:rsidR="00575C88" w:rsidRPr="00030C3C" w:rsidDel="00652FCA" w:rsidRDefault="00575C88" w:rsidP="000A71E0">
            <w:pPr>
              <w:pStyle w:val="TableCell"/>
              <w:rPr>
                <w:del w:id="101" w:author="CDT User" w:date="2014-05-28T13:35:00Z"/>
              </w:rPr>
            </w:pPr>
            <w:del w:id="102" w:author="CDT User" w:date="2014-05-28T13:35:00Z">
              <w:r w:rsidRPr="00030C3C" w:rsidDel="00652FCA">
                <w:delText>premium</w:delText>
              </w:r>
            </w:del>
          </w:p>
        </w:tc>
        <w:tc>
          <w:tcPr>
            <w:tcW w:w="1080" w:type="dxa"/>
          </w:tcPr>
          <w:p w:rsidR="00575C88" w:rsidDel="00652FCA" w:rsidRDefault="00575C88" w:rsidP="000A71E0">
            <w:pPr>
              <w:pStyle w:val="TableCell"/>
              <w:rPr>
                <w:del w:id="103" w:author="CDT User" w:date="2014-05-28T13:35:00Z"/>
              </w:rPr>
            </w:pPr>
            <w:del w:id="104" w:author="CDT User" w:date="2014-05-28T13:35:00Z">
              <w:r w:rsidDel="00652FCA">
                <w:delText>0</w:delText>
              </w:r>
            </w:del>
          </w:p>
        </w:tc>
        <w:tc>
          <w:tcPr>
            <w:tcW w:w="1170" w:type="dxa"/>
          </w:tcPr>
          <w:p w:rsidR="00575C88" w:rsidDel="00652FCA" w:rsidRDefault="00575C88" w:rsidP="000A71E0">
            <w:pPr>
              <w:pStyle w:val="TableCell"/>
              <w:rPr>
                <w:del w:id="105" w:author="CDT User" w:date="2014-05-28T13:35:00Z"/>
              </w:rPr>
            </w:pPr>
            <w:del w:id="106" w:author="CDT User" w:date="2014-05-28T13:35:00Z">
              <w:r w:rsidDel="00652FCA">
                <w:delText>NS</w:delText>
              </w:r>
              <w:r w:rsidRPr="00030C3C" w:rsidDel="00652FCA">
                <w:delText>Integer</w:delText>
              </w:r>
            </w:del>
          </w:p>
        </w:tc>
        <w:tc>
          <w:tcPr>
            <w:tcW w:w="1350" w:type="dxa"/>
          </w:tcPr>
          <w:p w:rsidR="00575C88" w:rsidDel="00652FCA" w:rsidRDefault="00575C88" w:rsidP="000A71E0">
            <w:pPr>
              <w:pStyle w:val="TableCell"/>
              <w:rPr>
                <w:del w:id="107" w:author="CDT User" w:date="2014-05-28T13:35:00Z"/>
              </w:rPr>
            </w:pPr>
            <w:del w:id="108" w:author="CDT User" w:date="2014-05-28T13:35:00Z">
              <w:r w:rsidDel="00652FCA">
                <w:delText>Optional</w:delText>
              </w:r>
            </w:del>
          </w:p>
        </w:tc>
        <w:tc>
          <w:tcPr>
            <w:tcW w:w="3060" w:type="dxa"/>
            <w:tcMar>
              <w:top w:w="115" w:type="dxa"/>
              <w:left w:w="115" w:type="dxa"/>
              <w:bottom w:w="115" w:type="dxa"/>
              <w:right w:w="115" w:type="dxa"/>
            </w:tcMar>
          </w:tcPr>
          <w:p w:rsidR="00575C88" w:rsidDel="00652FCA" w:rsidRDefault="00575C88" w:rsidP="000A71E0">
            <w:pPr>
              <w:pStyle w:val="TableCell"/>
              <w:rPr>
                <w:del w:id="109" w:author="CDT User" w:date="2014-05-28T13:35:00Z"/>
              </w:rPr>
            </w:pPr>
            <w:del w:id="110" w:author="CDT User" w:date="2014-05-28T13:35:00Z">
              <w:r w:rsidRPr="00FD0046" w:rsidDel="00652FCA">
                <w:delText>Specifies whether to show premium ads. The defined values for this parameter are:</w:delText>
              </w:r>
            </w:del>
          </w:p>
          <w:p w:rsidR="00C839E8" w:rsidRPr="00C839E8" w:rsidDel="00652FCA" w:rsidRDefault="000A71E0" w:rsidP="000A71E0">
            <w:pPr>
              <w:pStyle w:val="TableCell"/>
              <w:numPr>
                <w:ilvl w:val="0"/>
                <w:numId w:val="10"/>
              </w:numPr>
              <w:rPr>
                <w:del w:id="111" w:author="CDT User" w:date="2014-05-28T13:35:00Z"/>
              </w:rPr>
            </w:pPr>
            <w:del w:id="112" w:author="CDT User" w:date="2014-05-28T13:35:00Z">
              <w:r w:rsidDel="00652FCA">
                <w:delText xml:space="preserve">0: </w:delText>
              </w:r>
              <w:r w:rsidR="00C839E8" w:rsidRPr="00C839E8" w:rsidDel="00652FCA">
                <w:delText>Do not show premium ads</w:delText>
              </w:r>
            </w:del>
          </w:p>
          <w:p w:rsidR="00C839E8" w:rsidRPr="00C839E8" w:rsidDel="00652FCA" w:rsidRDefault="000A71E0" w:rsidP="000A71E0">
            <w:pPr>
              <w:pStyle w:val="TableCell"/>
              <w:numPr>
                <w:ilvl w:val="0"/>
                <w:numId w:val="10"/>
              </w:numPr>
              <w:rPr>
                <w:del w:id="113" w:author="CDT User" w:date="2014-05-28T13:35:00Z"/>
              </w:rPr>
            </w:pPr>
            <w:del w:id="114" w:author="CDT User" w:date="2014-05-28T13:35:00Z">
              <w:r w:rsidDel="00652FCA">
                <w:delText xml:space="preserve">1: </w:delText>
              </w:r>
              <w:r w:rsidR="00C839E8" w:rsidRPr="00C839E8" w:rsidDel="00652FCA">
                <w:delText>Show only premium ads.</w:delText>
              </w:r>
            </w:del>
          </w:p>
          <w:p w:rsidR="00C839E8" w:rsidRPr="00C839E8" w:rsidDel="00652FCA" w:rsidRDefault="000A71E0" w:rsidP="000A71E0">
            <w:pPr>
              <w:pStyle w:val="TableCell"/>
              <w:numPr>
                <w:ilvl w:val="0"/>
                <w:numId w:val="10"/>
              </w:numPr>
              <w:rPr>
                <w:del w:id="115" w:author="CDT User" w:date="2014-05-28T13:35:00Z"/>
              </w:rPr>
            </w:pPr>
            <w:del w:id="116" w:author="CDT User" w:date="2014-05-28T13:35:00Z">
              <w:r w:rsidDel="00652FCA">
                <w:delText xml:space="preserve">2: </w:delText>
              </w:r>
              <w:r w:rsidR="00C839E8" w:rsidRPr="00C839E8" w:rsidDel="00652FCA">
                <w:delText>Show all ads</w:delText>
              </w:r>
            </w:del>
          </w:p>
        </w:tc>
      </w:tr>
    </w:tbl>
    <w:p w:rsidR="00210005" w:rsidRDefault="00025001" w:rsidP="00025001">
      <w:pPr>
        <w:pStyle w:val="Caption"/>
      </w:pPr>
      <w:bookmarkStart w:id="117" w:name="_Toc359933750"/>
      <w:r>
        <w:t xml:space="preserve">Table </w:t>
      </w:r>
      <w:fldSimple w:instr=" STYLEREF 1 \s ">
        <w:r w:rsidR="001F6F66">
          <w:rPr>
            <w:noProof/>
          </w:rPr>
          <w:t>3</w:t>
        </w:r>
      </w:fldSimple>
      <w:r w:rsidR="001F6F66">
        <w:noBreakHyphen/>
      </w:r>
      <w:fldSimple w:instr=" SEQ Table \* ARABIC \s 1 ">
        <w:r w:rsidR="001F6F66">
          <w:rPr>
            <w:noProof/>
          </w:rPr>
          <w:t>2</w:t>
        </w:r>
      </w:fldSimple>
      <w:r>
        <w:t xml:space="preserve">: </w:t>
      </w:r>
      <w:proofErr w:type="spellStart"/>
      <w:r w:rsidRPr="00030C3C">
        <w:t>ATTAdView</w:t>
      </w:r>
      <w:proofErr w:type="spellEnd"/>
      <w:r w:rsidRPr="00030C3C">
        <w:t xml:space="preserve"> Properties</w:t>
      </w:r>
      <w:bookmarkEnd w:id="117"/>
    </w:p>
    <w:p w:rsidR="00735C41" w:rsidRDefault="00735C41" w:rsidP="00735C41">
      <w:pPr>
        <w:pStyle w:val="Heading3"/>
      </w:pPr>
      <w:bookmarkStart w:id="118" w:name="_Ref360000073"/>
      <w:bookmarkStart w:id="119" w:name="_Toc360002052"/>
      <w:r>
        <w:t>Category Property Values</w:t>
      </w:r>
      <w:bookmarkEnd w:id="118"/>
      <w:bookmarkEnd w:id="119"/>
    </w:p>
    <w:p w:rsidR="00735C41" w:rsidRPr="005A0348" w:rsidRDefault="00735C41" w:rsidP="00735C41">
      <w:pPr>
        <w:pStyle w:val="Body"/>
      </w:pPr>
      <w:r>
        <w:t>The valid values for the Category property include the following.</w:t>
      </w:r>
    </w:p>
    <w:p w:rsidR="00735C41" w:rsidRPr="005A0348" w:rsidRDefault="00735C41" w:rsidP="00735C41">
      <w:pPr>
        <w:pStyle w:val="ListParagraph"/>
      </w:pPr>
      <w:r w:rsidRPr="005A0348">
        <w:t>Auto</w:t>
      </w:r>
    </w:p>
    <w:p w:rsidR="00735C41" w:rsidRPr="005A0348" w:rsidRDefault="00735C41" w:rsidP="00735C41">
      <w:pPr>
        <w:pStyle w:val="ListParagraph"/>
      </w:pPr>
      <w:r w:rsidRPr="005A0348">
        <w:t>Business</w:t>
      </w:r>
    </w:p>
    <w:p w:rsidR="00735C41" w:rsidRPr="005A0348" w:rsidRDefault="00735C41" w:rsidP="00735C41">
      <w:pPr>
        <w:pStyle w:val="ListParagraph"/>
      </w:pPr>
      <w:r w:rsidRPr="005A0348">
        <w:t>Finance</w:t>
      </w:r>
    </w:p>
    <w:p w:rsidR="00735C41" w:rsidRPr="005A0348" w:rsidRDefault="00735C41" w:rsidP="00735C41">
      <w:pPr>
        <w:pStyle w:val="ListParagraph"/>
      </w:pPr>
      <w:r w:rsidRPr="005A0348">
        <w:t>Chat</w:t>
      </w:r>
    </w:p>
    <w:p w:rsidR="00735C41" w:rsidRPr="005A0348" w:rsidRDefault="00735C41" w:rsidP="00735C41">
      <w:pPr>
        <w:pStyle w:val="ListParagraph"/>
      </w:pPr>
      <w:r w:rsidRPr="005A0348">
        <w:t>Community</w:t>
      </w:r>
    </w:p>
    <w:p w:rsidR="00735C41" w:rsidRPr="005A0348" w:rsidRDefault="00735C41" w:rsidP="00735C41">
      <w:pPr>
        <w:pStyle w:val="ListParagraph"/>
      </w:pPr>
      <w:r w:rsidRPr="005A0348">
        <w:t>Social</w:t>
      </w:r>
    </w:p>
    <w:p w:rsidR="00735C41" w:rsidRPr="005A0348" w:rsidRDefault="00735C41" w:rsidP="00735C41">
      <w:pPr>
        <w:pStyle w:val="ListParagraph"/>
      </w:pPr>
      <w:r w:rsidRPr="005A0348">
        <w:t>Personals</w:t>
      </w:r>
    </w:p>
    <w:p w:rsidR="00735C41" w:rsidRPr="005A0348" w:rsidRDefault="00735C41" w:rsidP="00735C41">
      <w:pPr>
        <w:pStyle w:val="ListParagraph"/>
      </w:pPr>
      <w:r w:rsidRPr="005A0348">
        <w:t>Communication</w:t>
      </w:r>
    </w:p>
    <w:p w:rsidR="00735C41" w:rsidRPr="005A0348" w:rsidRDefault="00735C41" w:rsidP="00735C41">
      <w:pPr>
        <w:pStyle w:val="ListParagraph"/>
      </w:pPr>
      <w:r w:rsidRPr="005A0348">
        <w:t>Technology</w:t>
      </w:r>
    </w:p>
    <w:p w:rsidR="00735C41" w:rsidRPr="005A0348" w:rsidRDefault="00735C41" w:rsidP="00735C41">
      <w:pPr>
        <w:pStyle w:val="ListParagraph"/>
      </w:pPr>
      <w:r w:rsidRPr="005A0348">
        <w:t>Games</w:t>
      </w:r>
    </w:p>
    <w:p w:rsidR="00735C41" w:rsidRPr="005A0348" w:rsidRDefault="00735C41" w:rsidP="00735C41">
      <w:pPr>
        <w:pStyle w:val="ListParagraph"/>
      </w:pPr>
      <w:r w:rsidRPr="005A0348">
        <w:t>Health</w:t>
      </w:r>
    </w:p>
    <w:p w:rsidR="00735C41" w:rsidRPr="005A0348" w:rsidRDefault="00735C41" w:rsidP="00735C41">
      <w:pPr>
        <w:pStyle w:val="ListParagraph"/>
      </w:pPr>
      <w:r w:rsidRPr="005A0348">
        <w:t>Medical</w:t>
      </w:r>
    </w:p>
    <w:p w:rsidR="00735C41" w:rsidRPr="005A0348" w:rsidRDefault="00735C41" w:rsidP="00735C41">
      <w:pPr>
        <w:pStyle w:val="ListParagraph"/>
      </w:pPr>
      <w:r w:rsidRPr="005A0348">
        <w:t>Maps</w:t>
      </w:r>
    </w:p>
    <w:p w:rsidR="00735C41" w:rsidRPr="005A0348" w:rsidRDefault="00735C41" w:rsidP="00735C41">
      <w:pPr>
        <w:pStyle w:val="ListParagraph"/>
      </w:pPr>
      <w:r w:rsidRPr="005A0348">
        <w:t>Local</w:t>
      </w:r>
    </w:p>
    <w:p w:rsidR="00735C41" w:rsidRPr="005A0348" w:rsidRDefault="00735C41" w:rsidP="00735C41">
      <w:pPr>
        <w:pStyle w:val="ListParagraph"/>
      </w:pPr>
      <w:r w:rsidRPr="005A0348">
        <w:t>Entertainment</w:t>
      </w:r>
    </w:p>
    <w:p w:rsidR="00735C41" w:rsidRPr="005A0348" w:rsidRDefault="00735C41" w:rsidP="00735C41">
      <w:pPr>
        <w:pStyle w:val="ListParagraph"/>
      </w:pPr>
      <w:r w:rsidRPr="005A0348">
        <w:lastRenderedPageBreak/>
        <w:t>Movies</w:t>
      </w:r>
    </w:p>
    <w:p w:rsidR="00735C41" w:rsidRPr="005A0348" w:rsidRDefault="00735C41" w:rsidP="00735C41">
      <w:pPr>
        <w:pStyle w:val="ListParagraph"/>
      </w:pPr>
      <w:r w:rsidRPr="005A0348">
        <w:t>TV</w:t>
      </w:r>
    </w:p>
    <w:p w:rsidR="00735C41" w:rsidRPr="005A0348" w:rsidRDefault="00735C41" w:rsidP="00735C41">
      <w:pPr>
        <w:pStyle w:val="ListParagraph"/>
      </w:pPr>
      <w:r w:rsidRPr="005A0348">
        <w:t>Music</w:t>
      </w:r>
    </w:p>
    <w:p w:rsidR="00735C41" w:rsidRPr="005A0348" w:rsidRDefault="00735C41" w:rsidP="00735C41">
      <w:pPr>
        <w:pStyle w:val="ListParagraph"/>
      </w:pPr>
      <w:r w:rsidRPr="005A0348">
        <w:t>Photos</w:t>
      </w:r>
    </w:p>
    <w:p w:rsidR="00735C41" w:rsidRPr="005A0348" w:rsidRDefault="00735C41" w:rsidP="00735C41">
      <w:pPr>
        <w:pStyle w:val="ListParagraph"/>
      </w:pPr>
      <w:r w:rsidRPr="005A0348">
        <w:t>Video</w:t>
      </w:r>
    </w:p>
    <w:p w:rsidR="00735C41" w:rsidRPr="005A0348" w:rsidRDefault="00735C41" w:rsidP="00735C41">
      <w:pPr>
        <w:pStyle w:val="ListParagraph"/>
      </w:pPr>
      <w:r w:rsidRPr="005A0348">
        <w:t>News</w:t>
      </w:r>
    </w:p>
    <w:p w:rsidR="00735C41" w:rsidRPr="00F01701" w:rsidRDefault="00735C41" w:rsidP="00735C41">
      <w:pPr>
        <w:pStyle w:val="ListParagraph"/>
      </w:pPr>
      <w:r w:rsidRPr="00F01701">
        <w:t>Weather</w:t>
      </w:r>
    </w:p>
    <w:p w:rsidR="00735C41" w:rsidRPr="00F01701" w:rsidRDefault="00735C41" w:rsidP="00735C41">
      <w:pPr>
        <w:pStyle w:val="ListParagraph"/>
      </w:pPr>
      <w:r w:rsidRPr="00F01701">
        <w:t>Shopping</w:t>
      </w:r>
    </w:p>
    <w:p w:rsidR="00735C41" w:rsidRPr="00F01701" w:rsidRDefault="00735C41" w:rsidP="00735C41">
      <w:pPr>
        <w:pStyle w:val="ListParagraph"/>
      </w:pPr>
      <w:r w:rsidRPr="00F01701">
        <w:t>Sports</w:t>
      </w:r>
    </w:p>
    <w:p w:rsidR="00735C41" w:rsidRPr="00F01701" w:rsidRDefault="00735C41" w:rsidP="00735C41">
      <w:pPr>
        <w:pStyle w:val="ListParagraph"/>
      </w:pPr>
      <w:r w:rsidRPr="00F01701">
        <w:t>Tools</w:t>
      </w:r>
    </w:p>
    <w:p w:rsidR="00735C41" w:rsidRPr="00F01701" w:rsidRDefault="00735C41" w:rsidP="00735C41">
      <w:pPr>
        <w:pStyle w:val="ListParagraph"/>
      </w:pPr>
      <w:r w:rsidRPr="00F01701">
        <w:t>Travel</w:t>
      </w:r>
    </w:p>
    <w:p w:rsidR="00735C41" w:rsidRPr="005A0348" w:rsidRDefault="00735C41" w:rsidP="00735C41">
      <w:pPr>
        <w:pStyle w:val="ListParagraph"/>
      </w:pPr>
      <w:r w:rsidRPr="00F01701">
        <w:t>Other</w:t>
      </w:r>
    </w:p>
    <w:p w:rsidR="00461A31" w:rsidRDefault="00461A31" w:rsidP="00735C41">
      <w:pPr>
        <w:pStyle w:val="Body"/>
      </w:pPr>
      <w:bookmarkStart w:id="120" w:name="_Ref356287651"/>
      <w:bookmarkStart w:id="121" w:name="_Ref356287656"/>
      <w:bookmarkStart w:id="122" w:name="_Toc359509250"/>
      <w:r>
        <w:br w:type="page"/>
      </w:r>
    </w:p>
    <w:p w:rsidR="00210005" w:rsidRDefault="00210005" w:rsidP="00210005">
      <w:pPr>
        <w:pStyle w:val="Heading2"/>
      </w:pPr>
      <w:bookmarkStart w:id="123" w:name="_Toc359933735"/>
      <w:r>
        <w:lastRenderedPageBreak/>
        <w:t>ATTAdView</w:t>
      </w:r>
      <w:r w:rsidR="00ED634A" w:rsidRPr="003A1A30">
        <w:t>Listener</w:t>
      </w:r>
      <w:r w:rsidRPr="003A1A30">
        <w:t xml:space="preserve"> Callbacks</w:t>
      </w:r>
      <w:bookmarkEnd w:id="120"/>
      <w:bookmarkEnd w:id="121"/>
      <w:bookmarkEnd w:id="122"/>
      <w:bookmarkEnd w:id="123"/>
    </w:p>
    <w:p w:rsidR="00ED634A" w:rsidRDefault="00ED634A" w:rsidP="00210005">
      <w:pPr>
        <w:pStyle w:val="Body"/>
      </w:pPr>
      <w:r>
        <w:t xml:space="preserve">By default, the response to an advertisement request is handled by the listener methods of the </w:t>
      </w:r>
      <w:r w:rsidRPr="00ED634A">
        <w:t>ATTAdViewListener cla</w:t>
      </w:r>
      <w:r>
        <w:t xml:space="preserve">ss. You must implement these methods to either handle the returned advertisement or handle an error. </w:t>
      </w:r>
    </w:p>
    <w:p w:rsidR="00210005" w:rsidRDefault="00ED634A" w:rsidP="00210005">
      <w:pPr>
        <w:pStyle w:val="Body"/>
      </w:pPr>
      <w:r>
        <w:t>The following table describes these methods.</w:t>
      </w:r>
    </w:p>
    <w:tbl>
      <w:tblPr>
        <w:tblStyle w:val="TableGrid"/>
        <w:tblW w:w="0" w:type="auto"/>
        <w:tblInd w:w="1440" w:type="dxa"/>
        <w:tblLayout w:type="fixed"/>
        <w:tblLook w:val="04A0" w:firstRow="1" w:lastRow="0" w:firstColumn="1" w:lastColumn="0" w:noHBand="0" w:noVBand="1"/>
      </w:tblPr>
      <w:tblGrid>
        <w:gridCol w:w="2815"/>
        <w:gridCol w:w="990"/>
        <w:gridCol w:w="1350"/>
        <w:gridCol w:w="2995"/>
      </w:tblGrid>
      <w:tr w:rsidR="00D67AB1" w:rsidTr="00783BF5">
        <w:trPr>
          <w:tblHeader/>
        </w:trPr>
        <w:tc>
          <w:tcPr>
            <w:tcW w:w="2815" w:type="dxa"/>
            <w:shd w:val="clear" w:color="auto" w:fill="92CDDC" w:themeFill="accent5" w:themeFillTint="99"/>
            <w:tcMar>
              <w:top w:w="115" w:type="dxa"/>
              <w:left w:w="115" w:type="dxa"/>
              <w:bottom w:w="115" w:type="dxa"/>
              <w:right w:w="115" w:type="dxa"/>
            </w:tcMar>
          </w:tcPr>
          <w:p w:rsidR="00D67AB1" w:rsidRPr="005833C6" w:rsidRDefault="00D67AB1" w:rsidP="00783BF5">
            <w:pPr>
              <w:pStyle w:val="Figure"/>
              <w:spacing w:before="0" w:after="0"/>
              <w:ind w:left="0"/>
              <w:rPr>
                <w:b/>
              </w:rPr>
            </w:pPr>
            <w:r>
              <w:rPr>
                <w:b/>
              </w:rPr>
              <w:t>Callback Method</w:t>
            </w:r>
          </w:p>
        </w:tc>
        <w:tc>
          <w:tcPr>
            <w:tcW w:w="990" w:type="dxa"/>
            <w:shd w:val="clear" w:color="auto" w:fill="92CDDC" w:themeFill="accent5" w:themeFillTint="99"/>
          </w:tcPr>
          <w:p w:rsidR="00D67AB1" w:rsidRDefault="00D67AB1" w:rsidP="00783BF5">
            <w:pPr>
              <w:pStyle w:val="Figure"/>
              <w:spacing w:before="0" w:after="0"/>
              <w:ind w:left="0"/>
              <w:rPr>
                <w:b/>
              </w:rPr>
            </w:pPr>
            <w:r>
              <w:rPr>
                <w:b/>
              </w:rPr>
              <w:t>Return</w:t>
            </w:r>
          </w:p>
        </w:tc>
        <w:tc>
          <w:tcPr>
            <w:tcW w:w="1350" w:type="dxa"/>
            <w:shd w:val="clear" w:color="auto" w:fill="92CDDC" w:themeFill="accent5" w:themeFillTint="99"/>
          </w:tcPr>
          <w:p w:rsidR="00D67AB1" w:rsidRDefault="00D67AB1" w:rsidP="00783BF5">
            <w:pPr>
              <w:pStyle w:val="Figure"/>
              <w:spacing w:before="0" w:after="0"/>
              <w:ind w:left="0"/>
              <w:rPr>
                <w:b/>
              </w:rPr>
            </w:pPr>
            <w:r>
              <w:rPr>
                <w:b/>
              </w:rPr>
              <w:t>Required/Optional</w:t>
            </w:r>
          </w:p>
        </w:tc>
        <w:tc>
          <w:tcPr>
            <w:tcW w:w="2995" w:type="dxa"/>
            <w:shd w:val="clear" w:color="auto" w:fill="92CDDC" w:themeFill="accent5" w:themeFillTint="99"/>
            <w:tcMar>
              <w:top w:w="115" w:type="dxa"/>
              <w:left w:w="115" w:type="dxa"/>
              <w:bottom w:w="115" w:type="dxa"/>
              <w:right w:w="115" w:type="dxa"/>
            </w:tcMar>
          </w:tcPr>
          <w:p w:rsidR="00D67AB1" w:rsidRDefault="00D67AB1" w:rsidP="00783BF5">
            <w:pPr>
              <w:pStyle w:val="Figure"/>
              <w:spacing w:before="0" w:after="0"/>
              <w:ind w:left="0"/>
            </w:pPr>
            <w:r>
              <w:rPr>
                <w:b/>
              </w:rPr>
              <w:t>Description</w:t>
            </w:r>
          </w:p>
        </w:tc>
      </w:tr>
      <w:tr w:rsidR="00D67AB1" w:rsidTr="00783BF5">
        <w:tc>
          <w:tcPr>
            <w:tcW w:w="2815" w:type="dxa"/>
            <w:tcMar>
              <w:top w:w="115" w:type="dxa"/>
              <w:left w:w="115" w:type="dxa"/>
              <w:bottom w:w="115" w:type="dxa"/>
              <w:right w:w="115" w:type="dxa"/>
            </w:tcMar>
          </w:tcPr>
          <w:p w:rsidR="00D67AB1" w:rsidRDefault="00D67AB1" w:rsidP="00461A31">
            <w:pPr>
              <w:pStyle w:val="TableCell"/>
            </w:pPr>
            <w:r w:rsidRPr="00C84FDF">
              <w:t>onSuccess(String adViewResponse)</w:t>
            </w:r>
          </w:p>
        </w:tc>
        <w:tc>
          <w:tcPr>
            <w:tcW w:w="990" w:type="dxa"/>
          </w:tcPr>
          <w:p w:rsidR="00D67AB1" w:rsidRDefault="00D67AB1" w:rsidP="00461A31">
            <w:pPr>
              <w:pStyle w:val="TableCell"/>
            </w:pPr>
            <w:r>
              <w:t>v</w:t>
            </w:r>
            <w:r w:rsidRPr="00C84FDF">
              <w:t>oid</w:t>
            </w:r>
          </w:p>
        </w:tc>
        <w:tc>
          <w:tcPr>
            <w:tcW w:w="1350" w:type="dxa"/>
          </w:tcPr>
          <w:p w:rsidR="00D67AB1" w:rsidRDefault="00D67AB1" w:rsidP="00461A31">
            <w:pPr>
              <w:pStyle w:val="TableCell"/>
            </w:pPr>
            <w:r>
              <w:t>Optional</w:t>
            </w:r>
          </w:p>
        </w:tc>
        <w:tc>
          <w:tcPr>
            <w:tcW w:w="2995" w:type="dxa"/>
            <w:tcMar>
              <w:top w:w="115" w:type="dxa"/>
              <w:left w:w="115" w:type="dxa"/>
              <w:bottom w:w="115" w:type="dxa"/>
              <w:right w:w="115" w:type="dxa"/>
            </w:tcMar>
          </w:tcPr>
          <w:p w:rsidR="00D67AB1" w:rsidRDefault="00D67AB1" w:rsidP="00461A31">
            <w:pPr>
              <w:pStyle w:val="TableCell"/>
            </w:pPr>
            <w:r w:rsidRPr="00C84FDF">
              <w:t xml:space="preserve">This method is invoked when the advertisement content is received successfully and renders properly. The method will have a reference to the raw JSONResponse received from </w:t>
            </w:r>
            <w:r w:rsidR="00AC0424">
              <w:t>Advertisement</w:t>
            </w:r>
            <w:r w:rsidRPr="00C84FDF">
              <w:t xml:space="preserve"> </w:t>
            </w:r>
            <w:r>
              <w:t>s</w:t>
            </w:r>
            <w:r w:rsidRPr="00C84FDF">
              <w:t>ervice.</w:t>
            </w:r>
          </w:p>
        </w:tc>
      </w:tr>
      <w:tr w:rsidR="00D67AB1" w:rsidTr="00783BF5">
        <w:tc>
          <w:tcPr>
            <w:tcW w:w="2815" w:type="dxa"/>
            <w:tcMar>
              <w:top w:w="115" w:type="dxa"/>
              <w:left w:w="115" w:type="dxa"/>
              <w:bottom w:w="115" w:type="dxa"/>
              <w:right w:w="115" w:type="dxa"/>
            </w:tcMar>
          </w:tcPr>
          <w:p w:rsidR="00D67AB1" w:rsidRPr="006D26C1" w:rsidRDefault="00D67AB1" w:rsidP="00461A31">
            <w:pPr>
              <w:pStyle w:val="TableCell"/>
            </w:pPr>
            <w:r w:rsidRPr="00C84FDF">
              <w:t>onError(ATTAdViewError error)</w:t>
            </w:r>
          </w:p>
        </w:tc>
        <w:tc>
          <w:tcPr>
            <w:tcW w:w="990" w:type="dxa"/>
          </w:tcPr>
          <w:p w:rsidR="00D67AB1" w:rsidRDefault="00D67AB1" w:rsidP="00461A31">
            <w:pPr>
              <w:pStyle w:val="TableCell"/>
            </w:pPr>
            <w:r>
              <w:t>v</w:t>
            </w:r>
            <w:r w:rsidRPr="00C84FDF">
              <w:t>oid</w:t>
            </w:r>
          </w:p>
        </w:tc>
        <w:tc>
          <w:tcPr>
            <w:tcW w:w="1350" w:type="dxa"/>
          </w:tcPr>
          <w:p w:rsidR="00D67AB1" w:rsidRDefault="00D67AB1" w:rsidP="00461A31">
            <w:pPr>
              <w:pStyle w:val="TableCell"/>
            </w:pPr>
            <w:r>
              <w:t>Optional</w:t>
            </w:r>
          </w:p>
        </w:tc>
        <w:tc>
          <w:tcPr>
            <w:tcW w:w="2995" w:type="dxa"/>
            <w:tcMar>
              <w:top w:w="115" w:type="dxa"/>
              <w:left w:w="115" w:type="dxa"/>
              <w:bottom w:w="115" w:type="dxa"/>
              <w:right w:w="115" w:type="dxa"/>
            </w:tcMar>
          </w:tcPr>
          <w:p w:rsidR="00D67AB1" w:rsidRDefault="00D67AB1" w:rsidP="00461A31">
            <w:pPr>
              <w:pStyle w:val="TableCell"/>
            </w:pPr>
            <w:r w:rsidRPr="00C84FDF">
              <w:t xml:space="preserve">This method is invoked when the advertisement content fails to load or cannot be authenticated. The method will have a reference to </w:t>
            </w:r>
            <w:r w:rsidRPr="00E907AC">
              <w:t>the</w:t>
            </w:r>
            <w:r>
              <w:t xml:space="preserve"> </w:t>
            </w:r>
            <w:r w:rsidRPr="00E907AC">
              <w:t>ATTAdViewError</w:t>
            </w:r>
            <w:r>
              <w:t xml:space="preserve"> </w:t>
            </w:r>
            <w:r w:rsidRPr="00E907AC">
              <w:t>objec</w:t>
            </w:r>
            <w:r w:rsidRPr="00C84FDF">
              <w:t xml:space="preserve">t </w:t>
            </w:r>
            <w:r>
              <w:t>that has</w:t>
            </w:r>
            <w:r w:rsidRPr="00C84FDF">
              <w:t xml:space="preserve"> the error information.</w:t>
            </w:r>
          </w:p>
        </w:tc>
      </w:tr>
    </w:tbl>
    <w:p w:rsidR="00AD7C9C" w:rsidRDefault="00AD7C9C" w:rsidP="00AD7C9C">
      <w:pPr>
        <w:pStyle w:val="Caption"/>
      </w:pPr>
      <w:bookmarkStart w:id="124" w:name="_Toc359933751"/>
      <w:r>
        <w:t xml:space="preserve">Table </w:t>
      </w:r>
      <w:fldSimple w:instr=" STYLEREF 1 \s ">
        <w:r w:rsidR="001F6F66">
          <w:rPr>
            <w:noProof/>
          </w:rPr>
          <w:t>3</w:t>
        </w:r>
      </w:fldSimple>
      <w:r w:rsidR="001F6F66">
        <w:noBreakHyphen/>
      </w:r>
      <w:fldSimple w:instr=" SEQ Table \* ARABIC \s 1 ">
        <w:r w:rsidR="001F6F66">
          <w:rPr>
            <w:noProof/>
          </w:rPr>
          <w:t>3</w:t>
        </w:r>
      </w:fldSimple>
      <w:r>
        <w:t>: ATTAdViewDelegate</w:t>
      </w:r>
      <w:r w:rsidRPr="003A1A30">
        <w:t xml:space="preserve"> Callbacks</w:t>
      </w:r>
      <w:bookmarkEnd w:id="124"/>
    </w:p>
    <w:p w:rsidR="001437AD" w:rsidRDefault="001437AD">
      <w:pPr>
        <w:rPr>
          <w:rFonts w:ascii="Arial" w:eastAsiaTheme="majorEastAsia" w:hAnsi="Arial" w:cstheme="majorBidi"/>
          <w:b/>
          <w:sz w:val="30"/>
          <w:szCs w:val="26"/>
        </w:rPr>
      </w:pPr>
      <w:bookmarkStart w:id="125" w:name="_Toc359494971"/>
      <w:r>
        <w:br w:type="page"/>
      </w:r>
    </w:p>
    <w:p w:rsidR="00210005" w:rsidRDefault="00ED634A" w:rsidP="00210005">
      <w:pPr>
        <w:pStyle w:val="Heading2"/>
      </w:pPr>
      <w:bookmarkStart w:id="126" w:name="_Toc359933736"/>
      <w:r w:rsidRPr="007D6E71">
        <w:lastRenderedPageBreak/>
        <w:t>ATTAdView JSON Response</w:t>
      </w:r>
      <w:bookmarkEnd w:id="125"/>
      <w:bookmarkEnd w:id="126"/>
    </w:p>
    <w:p w:rsidR="00210005" w:rsidRDefault="00ED634A" w:rsidP="00210005">
      <w:pPr>
        <w:pStyle w:val="Body"/>
      </w:pPr>
      <w:r>
        <w:t>The following table describes the parameters returned in the JSON response to an ATTAdView method.</w:t>
      </w:r>
    </w:p>
    <w:tbl>
      <w:tblPr>
        <w:tblStyle w:val="TableGrid"/>
        <w:tblW w:w="0" w:type="auto"/>
        <w:tblInd w:w="1440" w:type="dxa"/>
        <w:tblLayout w:type="fixed"/>
        <w:tblLook w:val="04A0" w:firstRow="1" w:lastRow="0" w:firstColumn="1" w:lastColumn="0" w:noHBand="0" w:noVBand="1"/>
      </w:tblPr>
      <w:tblGrid>
        <w:gridCol w:w="2815"/>
        <w:gridCol w:w="990"/>
        <w:gridCol w:w="1350"/>
        <w:gridCol w:w="2995"/>
      </w:tblGrid>
      <w:tr w:rsidR="00C778D1" w:rsidTr="00D06A19">
        <w:trPr>
          <w:tblHeader/>
        </w:trPr>
        <w:tc>
          <w:tcPr>
            <w:tcW w:w="2815" w:type="dxa"/>
            <w:shd w:val="clear" w:color="auto" w:fill="92CDDC" w:themeFill="accent5" w:themeFillTint="99"/>
            <w:tcMar>
              <w:top w:w="115" w:type="dxa"/>
              <w:left w:w="115" w:type="dxa"/>
              <w:bottom w:w="115" w:type="dxa"/>
              <w:right w:w="115" w:type="dxa"/>
            </w:tcMar>
          </w:tcPr>
          <w:p w:rsidR="00C778D1" w:rsidRPr="005833C6" w:rsidRDefault="00C778D1" w:rsidP="00D06A19">
            <w:pPr>
              <w:pStyle w:val="Figure"/>
              <w:spacing w:before="0" w:after="0"/>
              <w:ind w:left="0"/>
              <w:rPr>
                <w:b/>
              </w:rPr>
            </w:pPr>
            <w:r>
              <w:rPr>
                <w:b/>
              </w:rPr>
              <w:t>Parameter</w:t>
            </w:r>
          </w:p>
        </w:tc>
        <w:tc>
          <w:tcPr>
            <w:tcW w:w="990" w:type="dxa"/>
            <w:shd w:val="clear" w:color="auto" w:fill="92CDDC" w:themeFill="accent5" w:themeFillTint="99"/>
          </w:tcPr>
          <w:p w:rsidR="00C778D1" w:rsidRDefault="00C778D1" w:rsidP="00D06A19">
            <w:pPr>
              <w:pStyle w:val="Figure"/>
              <w:spacing w:before="0" w:after="0"/>
              <w:ind w:left="0"/>
              <w:rPr>
                <w:b/>
              </w:rPr>
            </w:pPr>
            <w:r>
              <w:rPr>
                <w:b/>
              </w:rPr>
              <w:t>Type</w:t>
            </w:r>
          </w:p>
        </w:tc>
        <w:tc>
          <w:tcPr>
            <w:tcW w:w="1350" w:type="dxa"/>
            <w:shd w:val="clear" w:color="auto" w:fill="92CDDC" w:themeFill="accent5" w:themeFillTint="99"/>
          </w:tcPr>
          <w:p w:rsidR="00C778D1" w:rsidRDefault="00C778D1" w:rsidP="00D06A19">
            <w:pPr>
              <w:pStyle w:val="Figure"/>
              <w:spacing w:before="0" w:after="0"/>
              <w:ind w:left="0"/>
              <w:rPr>
                <w:b/>
              </w:rPr>
            </w:pPr>
            <w:r>
              <w:rPr>
                <w:b/>
              </w:rPr>
              <w:t>Required/Optional</w:t>
            </w:r>
          </w:p>
        </w:tc>
        <w:tc>
          <w:tcPr>
            <w:tcW w:w="2995" w:type="dxa"/>
            <w:shd w:val="clear" w:color="auto" w:fill="92CDDC" w:themeFill="accent5" w:themeFillTint="99"/>
            <w:tcMar>
              <w:top w:w="115" w:type="dxa"/>
              <w:left w:w="115" w:type="dxa"/>
              <w:bottom w:w="115" w:type="dxa"/>
              <w:right w:w="115" w:type="dxa"/>
            </w:tcMar>
          </w:tcPr>
          <w:p w:rsidR="00C778D1" w:rsidRDefault="00C778D1" w:rsidP="00D06A19">
            <w:pPr>
              <w:pStyle w:val="Figure"/>
              <w:spacing w:before="0" w:after="0"/>
              <w:ind w:left="0"/>
            </w:pPr>
            <w:r>
              <w:rPr>
                <w:b/>
              </w:rPr>
              <w:t>Description</w:t>
            </w:r>
          </w:p>
        </w:tc>
      </w:tr>
      <w:tr w:rsidR="00C778D1" w:rsidTr="00D67AB1">
        <w:tc>
          <w:tcPr>
            <w:tcW w:w="2815" w:type="dxa"/>
            <w:tcMar>
              <w:top w:w="115" w:type="dxa"/>
              <w:left w:w="115" w:type="dxa"/>
              <w:bottom w:w="115" w:type="dxa"/>
              <w:right w:w="115" w:type="dxa"/>
            </w:tcMar>
          </w:tcPr>
          <w:p w:rsidR="00C778D1" w:rsidRPr="00AC0424" w:rsidRDefault="00C778D1" w:rsidP="00D67AB1">
            <w:pPr>
              <w:pStyle w:val="TableCell"/>
            </w:pPr>
            <w:r w:rsidRPr="00AC0424">
              <w:t>AdsResponse</w:t>
            </w:r>
          </w:p>
        </w:tc>
        <w:tc>
          <w:tcPr>
            <w:tcW w:w="990" w:type="dxa"/>
          </w:tcPr>
          <w:p w:rsidR="00C778D1" w:rsidRPr="00AC0424" w:rsidRDefault="00C778D1" w:rsidP="00D67AB1">
            <w:pPr>
              <w:pStyle w:val="TableCell"/>
            </w:pPr>
            <w:r w:rsidRPr="00AC0424">
              <w:t>Object</w:t>
            </w:r>
          </w:p>
        </w:tc>
        <w:tc>
          <w:tcPr>
            <w:tcW w:w="1350" w:type="dxa"/>
          </w:tcPr>
          <w:p w:rsidR="00C778D1" w:rsidRPr="00AC0424" w:rsidRDefault="00C778D1" w:rsidP="00D67AB1">
            <w:pPr>
              <w:pStyle w:val="TableCell"/>
            </w:pPr>
            <w:r w:rsidRPr="00AC0424">
              <w:t>Required</w:t>
            </w:r>
          </w:p>
        </w:tc>
        <w:tc>
          <w:tcPr>
            <w:tcW w:w="2995" w:type="dxa"/>
            <w:tcMar>
              <w:top w:w="115" w:type="dxa"/>
              <w:left w:w="115" w:type="dxa"/>
              <w:bottom w:w="115" w:type="dxa"/>
              <w:right w:w="115" w:type="dxa"/>
            </w:tcMar>
          </w:tcPr>
          <w:p w:rsidR="00C778D1" w:rsidRPr="00AC0424" w:rsidRDefault="00C778D1" w:rsidP="00D67AB1">
            <w:pPr>
              <w:pStyle w:val="TableCell"/>
            </w:pPr>
            <w:r w:rsidRPr="00AC0424">
              <w:t>Container for the advertisements.</w:t>
            </w:r>
          </w:p>
        </w:tc>
      </w:tr>
      <w:tr w:rsidR="00C778D1" w:rsidTr="00D67AB1">
        <w:tc>
          <w:tcPr>
            <w:tcW w:w="2815" w:type="dxa"/>
            <w:tcMar>
              <w:top w:w="115" w:type="dxa"/>
              <w:left w:w="115" w:type="dxa"/>
              <w:bottom w:w="115" w:type="dxa"/>
              <w:right w:w="115" w:type="dxa"/>
            </w:tcMar>
          </w:tcPr>
          <w:p w:rsidR="00C778D1" w:rsidRPr="00AC0424" w:rsidRDefault="00C778D1" w:rsidP="00D67AB1">
            <w:pPr>
              <w:pStyle w:val="TableCell"/>
            </w:pPr>
            <w:r w:rsidRPr="00AC0424">
              <w:t>Ads</w:t>
            </w:r>
          </w:p>
        </w:tc>
        <w:tc>
          <w:tcPr>
            <w:tcW w:w="990" w:type="dxa"/>
          </w:tcPr>
          <w:p w:rsidR="00C778D1" w:rsidRPr="00AC0424" w:rsidRDefault="00C778D1" w:rsidP="00D67AB1">
            <w:pPr>
              <w:pStyle w:val="TableCell"/>
            </w:pPr>
            <w:r w:rsidRPr="00AC0424">
              <w:t>Object</w:t>
            </w:r>
          </w:p>
        </w:tc>
        <w:tc>
          <w:tcPr>
            <w:tcW w:w="1350" w:type="dxa"/>
          </w:tcPr>
          <w:p w:rsidR="00C778D1" w:rsidRPr="00AC0424" w:rsidRDefault="00C778D1" w:rsidP="00D67AB1">
            <w:pPr>
              <w:pStyle w:val="TableCell"/>
            </w:pPr>
            <w:r w:rsidRPr="00AC0424">
              <w:t>Required</w:t>
            </w:r>
          </w:p>
        </w:tc>
        <w:tc>
          <w:tcPr>
            <w:tcW w:w="2995" w:type="dxa"/>
            <w:tcMar>
              <w:top w:w="115" w:type="dxa"/>
              <w:left w:w="115" w:type="dxa"/>
              <w:bottom w:w="115" w:type="dxa"/>
              <w:right w:w="115" w:type="dxa"/>
            </w:tcMar>
          </w:tcPr>
          <w:p w:rsidR="00C778D1" w:rsidRPr="00AC0424" w:rsidRDefault="00993B88" w:rsidP="00D67AB1">
            <w:pPr>
              <w:pStyle w:val="TableCell"/>
            </w:pPr>
            <w:r w:rsidRPr="00AC0424">
              <w:t>This JSON object contains the detailed information of the advertisement.</w:t>
            </w:r>
          </w:p>
        </w:tc>
      </w:tr>
      <w:tr w:rsidR="00C778D1" w:rsidTr="00D67AB1">
        <w:tc>
          <w:tcPr>
            <w:tcW w:w="2815" w:type="dxa"/>
            <w:tcMar>
              <w:top w:w="115" w:type="dxa"/>
              <w:left w:w="115" w:type="dxa"/>
              <w:bottom w:w="115" w:type="dxa"/>
              <w:right w:w="115" w:type="dxa"/>
            </w:tcMar>
          </w:tcPr>
          <w:p w:rsidR="00C778D1" w:rsidRDefault="00C778D1" w:rsidP="00D67AB1">
            <w:pPr>
              <w:pStyle w:val="TableCell"/>
            </w:pPr>
            <w:r>
              <w:t>ClickUrl</w:t>
            </w:r>
          </w:p>
        </w:tc>
        <w:tc>
          <w:tcPr>
            <w:tcW w:w="990" w:type="dxa"/>
          </w:tcPr>
          <w:p w:rsidR="00C778D1" w:rsidRDefault="00C778D1" w:rsidP="00D67AB1">
            <w:pPr>
              <w:pStyle w:val="TableCell"/>
            </w:pPr>
            <w:r>
              <w:t>String</w:t>
            </w:r>
          </w:p>
        </w:tc>
        <w:tc>
          <w:tcPr>
            <w:tcW w:w="1350" w:type="dxa"/>
          </w:tcPr>
          <w:p w:rsidR="00C778D1" w:rsidRPr="00C778D1" w:rsidRDefault="00C778D1" w:rsidP="00D67AB1">
            <w:pPr>
              <w:pStyle w:val="TableCell"/>
            </w:pPr>
            <w:r w:rsidRPr="00C778D1">
              <w:t>Required</w:t>
            </w:r>
          </w:p>
        </w:tc>
        <w:tc>
          <w:tcPr>
            <w:tcW w:w="2995" w:type="dxa"/>
            <w:tcMar>
              <w:top w:w="115" w:type="dxa"/>
              <w:left w:w="115" w:type="dxa"/>
              <w:bottom w:w="115" w:type="dxa"/>
              <w:right w:w="115" w:type="dxa"/>
            </w:tcMar>
          </w:tcPr>
          <w:p w:rsidR="00C778D1" w:rsidRDefault="00C778D1" w:rsidP="00D67AB1">
            <w:pPr>
              <w:pStyle w:val="TableCell"/>
            </w:pPr>
            <w:r w:rsidRPr="007F313C">
              <w:t>Specifies the web site to which the user is sent if they click the ad</w:t>
            </w:r>
            <w:r>
              <w:t>vertisement</w:t>
            </w:r>
            <w:r w:rsidRPr="007F313C">
              <w:t xml:space="preserve"> on their device. For SMS advertisements, the URL is shortened to between 35 and 40 characters.</w:t>
            </w:r>
          </w:p>
        </w:tc>
      </w:tr>
      <w:tr w:rsidR="00C778D1" w:rsidTr="00D67AB1">
        <w:tc>
          <w:tcPr>
            <w:tcW w:w="2815" w:type="dxa"/>
            <w:tcMar>
              <w:top w:w="115" w:type="dxa"/>
              <w:left w:w="115" w:type="dxa"/>
              <w:bottom w:w="115" w:type="dxa"/>
              <w:right w:w="115" w:type="dxa"/>
            </w:tcMar>
          </w:tcPr>
          <w:p w:rsidR="00C778D1" w:rsidRDefault="00C778D1" w:rsidP="00D67AB1">
            <w:pPr>
              <w:pStyle w:val="TableCell"/>
            </w:pPr>
            <w:r w:rsidRPr="007F313C">
              <w:t>Content</w:t>
            </w:r>
          </w:p>
        </w:tc>
        <w:tc>
          <w:tcPr>
            <w:tcW w:w="990" w:type="dxa"/>
          </w:tcPr>
          <w:p w:rsidR="00C778D1" w:rsidRDefault="00C778D1" w:rsidP="00D67AB1">
            <w:pPr>
              <w:pStyle w:val="TableCell"/>
            </w:pPr>
            <w:r>
              <w:t>String</w:t>
            </w:r>
          </w:p>
        </w:tc>
        <w:tc>
          <w:tcPr>
            <w:tcW w:w="1350" w:type="dxa"/>
          </w:tcPr>
          <w:p w:rsidR="00C778D1" w:rsidRPr="00C778D1" w:rsidRDefault="00C778D1" w:rsidP="00D67AB1">
            <w:pPr>
              <w:pStyle w:val="TableCell"/>
            </w:pPr>
            <w:r w:rsidRPr="00C778D1">
              <w:t>Optional</w:t>
            </w:r>
          </w:p>
        </w:tc>
        <w:tc>
          <w:tcPr>
            <w:tcW w:w="2995" w:type="dxa"/>
            <w:tcMar>
              <w:top w:w="115" w:type="dxa"/>
              <w:left w:w="115" w:type="dxa"/>
              <w:bottom w:w="115" w:type="dxa"/>
              <w:right w:w="115" w:type="dxa"/>
            </w:tcMar>
          </w:tcPr>
          <w:p w:rsidR="00C778D1" w:rsidRDefault="00C778D1" w:rsidP="00D67AB1">
            <w:pPr>
              <w:pStyle w:val="TableCell"/>
            </w:pPr>
            <w:r w:rsidRPr="007F313C">
              <w:t>Contains the content of the ad</w:t>
            </w:r>
            <w:r>
              <w:t>vertisement</w:t>
            </w:r>
            <w:r w:rsidRPr="007F313C">
              <w:t xml:space="preserve"> from the third party.</w:t>
            </w:r>
          </w:p>
        </w:tc>
      </w:tr>
      <w:tr w:rsidR="00C778D1" w:rsidTr="00D67AB1">
        <w:tc>
          <w:tcPr>
            <w:tcW w:w="2815" w:type="dxa"/>
            <w:tcMar>
              <w:top w:w="115" w:type="dxa"/>
              <w:left w:w="115" w:type="dxa"/>
              <w:bottom w:w="115" w:type="dxa"/>
              <w:right w:w="115" w:type="dxa"/>
            </w:tcMar>
          </w:tcPr>
          <w:p w:rsidR="00C778D1" w:rsidRDefault="00C778D1" w:rsidP="00D67AB1">
            <w:pPr>
              <w:pStyle w:val="TableCell"/>
            </w:pPr>
            <w:r w:rsidRPr="007F313C">
              <w:t>Text</w:t>
            </w:r>
          </w:p>
        </w:tc>
        <w:tc>
          <w:tcPr>
            <w:tcW w:w="990" w:type="dxa"/>
          </w:tcPr>
          <w:p w:rsidR="00C778D1" w:rsidRDefault="00C778D1" w:rsidP="00D67AB1">
            <w:pPr>
              <w:pStyle w:val="TableCell"/>
            </w:pPr>
            <w:r>
              <w:t>String</w:t>
            </w:r>
          </w:p>
        </w:tc>
        <w:tc>
          <w:tcPr>
            <w:tcW w:w="1350" w:type="dxa"/>
          </w:tcPr>
          <w:p w:rsidR="00C778D1" w:rsidRPr="00C778D1" w:rsidRDefault="00C778D1" w:rsidP="00D67AB1">
            <w:pPr>
              <w:pStyle w:val="TableCell"/>
            </w:pPr>
            <w:r w:rsidRPr="00C778D1">
              <w:t>Optional</w:t>
            </w:r>
          </w:p>
        </w:tc>
        <w:tc>
          <w:tcPr>
            <w:tcW w:w="2995" w:type="dxa"/>
            <w:tcMar>
              <w:top w:w="115" w:type="dxa"/>
              <w:left w:w="115" w:type="dxa"/>
              <w:bottom w:w="115" w:type="dxa"/>
              <w:right w:w="115" w:type="dxa"/>
            </w:tcMar>
          </w:tcPr>
          <w:p w:rsidR="00C778D1" w:rsidRDefault="00C778D1" w:rsidP="00D67AB1">
            <w:pPr>
              <w:pStyle w:val="TableCell"/>
            </w:pPr>
            <w:r w:rsidRPr="007F313C">
              <w:t>Contains any textual representation of the ad</w:t>
            </w:r>
            <w:r>
              <w:t>vertisement</w:t>
            </w:r>
            <w:r w:rsidRPr="007F313C">
              <w:t>.</w:t>
            </w:r>
          </w:p>
        </w:tc>
      </w:tr>
      <w:tr w:rsidR="00C778D1" w:rsidTr="00D67AB1">
        <w:tc>
          <w:tcPr>
            <w:tcW w:w="2815" w:type="dxa"/>
            <w:tcMar>
              <w:top w:w="115" w:type="dxa"/>
              <w:left w:w="115" w:type="dxa"/>
              <w:bottom w:w="115" w:type="dxa"/>
              <w:right w:w="115" w:type="dxa"/>
            </w:tcMar>
          </w:tcPr>
          <w:p w:rsidR="00C778D1" w:rsidRDefault="00C778D1" w:rsidP="00D67AB1">
            <w:pPr>
              <w:pStyle w:val="TableCell"/>
            </w:pPr>
            <w:r w:rsidRPr="007F313C">
              <w:t>TrackUr</w:t>
            </w:r>
            <w:r>
              <w:t>l</w:t>
            </w:r>
          </w:p>
        </w:tc>
        <w:tc>
          <w:tcPr>
            <w:tcW w:w="990" w:type="dxa"/>
          </w:tcPr>
          <w:p w:rsidR="00C778D1" w:rsidRDefault="00C778D1" w:rsidP="00D67AB1">
            <w:pPr>
              <w:pStyle w:val="TableCell"/>
            </w:pPr>
            <w:r w:rsidRPr="007F313C">
              <w:t>String</w:t>
            </w:r>
          </w:p>
        </w:tc>
        <w:tc>
          <w:tcPr>
            <w:tcW w:w="1350" w:type="dxa"/>
          </w:tcPr>
          <w:p w:rsidR="00C778D1" w:rsidRPr="00C778D1" w:rsidRDefault="00C778D1" w:rsidP="00D67AB1">
            <w:pPr>
              <w:pStyle w:val="TableCell"/>
            </w:pPr>
            <w:r w:rsidRPr="00C778D1">
              <w:t>Optional</w:t>
            </w:r>
          </w:p>
        </w:tc>
        <w:tc>
          <w:tcPr>
            <w:tcW w:w="2995" w:type="dxa"/>
            <w:tcMar>
              <w:top w:w="115" w:type="dxa"/>
              <w:left w:w="115" w:type="dxa"/>
              <w:bottom w:w="115" w:type="dxa"/>
              <w:right w:w="115" w:type="dxa"/>
            </w:tcMar>
          </w:tcPr>
          <w:p w:rsidR="00C778D1" w:rsidRDefault="00C778D1" w:rsidP="00D67AB1">
            <w:pPr>
              <w:pStyle w:val="TableCell"/>
            </w:pPr>
            <w:r w:rsidRPr="007F313C">
              <w:t>Contains the pixel tracking URL.</w:t>
            </w:r>
          </w:p>
        </w:tc>
      </w:tr>
      <w:tr w:rsidR="00C778D1" w:rsidTr="00D67AB1">
        <w:tc>
          <w:tcPr>
            <w:tcW w:w="2815" w:type="dxa"/>
            <w:tcMar>
              <w:top w:w="115" w:type="dxa"/>
              <w:left w:w="115" w:type="dxa"/>
              <w:bottom w:w="115" w:type="dxa"/>
              <w:right w:w="115" w:type="dxa"/>
            </w:tcMar>
          </w:tcPr>
          <w:p w:rsidR="00C778D1" w:rsidRDefault="00C778D1" w:rsidP="00D67AB1">
            <w:pPr>
              <w:pStyle w:val="TableCell"/>
            </w:pPr>
            <w:r w:rsidRPr="007F313C">
              <w:t>Type</w:t>
            </w:r>
          </w:p>
        </w:tc>
        <w:tc>
          <w:tcPr>
            <w:tcW w:w="990" w:type="dxa"/>
          </w:tcPr>
          <w:p w:rsidR="00C778D1" w:rsidRDefault="00C778D1" w:rsidP="00D67AB1">
            <w:pPr>
              <w:pStyle w:val="TableCell"/>
            </w:pPr>
            <w:r>
              <w:t>String</w:t>
            </w:r>
          </w:p>
        </w:tc>
        <w:tc>
          <w:tcPr>
            <w:tcW w:w="1350" w:type="dxa"/>
          </w:tcPr>
          <w:p w:rsidR="00C778D1" w:rsidRPr="00C778D1" w:rsidRDefault="00C778D1" w:rsidP="00D67AB1">
            <w:pPr>
              <w:pStyle w:val="TableCell"/>
            </w:pPr>
            <w:r w:rsidRPr="00C778D1">
              <w:t>Required</w:t>
            </w:r>
          </w:p>
        </w:tc>
        <w:tc>
          <w:tcPr>
            <w:tcW w:w="2995" w:type="dxa"/>
            <w:tcMar>
              <w:top w:w="115" w:type="dxa"/>
              <w:left w:w="115" w:type="dxa"/>
              <w:bottom w:w="115" w:type="dxa"/>
              <w:right w:w="115" w:type="dxa"/>
            </w:tcMar>
          </w:tcPr>
          <w:p w:rsidR="00C778D1" w:rsidRDefault="00C778D1" w:rsidP="00D67AB1">
            <w:pPr>
              <w:pStyle w:val="TableCell"/>
            </w:pPr>
            <w:r w:rsidRPr="007F313C">
              <w:t xml:space="preserve">Specifies the type of </w:t>
            </w:r>
            <w:r w:rsidR="00AC0424" w:rsidRPr="007F313C">
              <w:t>ad</w:t>
            </w:r>
            <w:r w:rsidR="00AC0424">
              <w:t>vertisement</w:t>
            </w:r>
            <w:r w:rsidRPr="007F313C">
              <w:t>.</w:t>
            </w:r>
          </w:p>
        </w:tc>
      </w:tr>
    </w:tbl>
    <w:p w:rsidR="00ED634A" w:rsidRDefault="00ED634A" w:rsidP="00ED634A">
      <w:pPr>
        <w:pStyle w:val="Caption"/>
      </w:pPr>
      <w:bookmarkStart w:id="127" w:name="_Toc359933752"/>
      <w:r>
        <w:t xml:space="preserve">Table </w:t>
      </w:r>
      <w:fldSimple w:instr=" STYLEREF 1 \s ">
        <w:r w:rsidR="001F6F66">
          <w:rPr>
            <w:noProof/>
          </w:rPr>
          <w:t>3</w:t>
        </w:r>
      </w:fldSimple>
      <w:r w:rsidR="001F6F66">
        <w:noBreakHyphen/>
      </w:r>
      <w:fldSimple w:instr=" SEQ Table \* ARABIC \s 1 ">
        <w:r w:rsidR="001F6F66">
          <w:rPr>
            <w:noProof/>
          </w:rPr>
          <w:t>4</w:t>
        </w:r>
      </w:fldSimple>
      <w:r>
        <w:t>: JSON Response Parameters</w:t>
      </w:r>
      <w:bookmarkEnd w:id="127"/>
    </w:p>
    <w:p w:rsidR="001437AD" w:rsidRDefault="001437AD">
      <w:pPr>
        <w:rPr>
          <w:rFonts w:ascii="Arial" w:hAnsi="Arial"/>
        </w:rPr>
      </w:pPr>
      <w:r>
        <w:br w:type="page"/>
      </w:r>
    </w:p>
    <w:p w:rsidR="00C778D1" w:rsidRDefault="00C778D1" w:rsidP="00C778D1">
      <w:pPr>
        <w:pStyle w:val="Body"/>
      </w:pPr>
      <w:r w:rsidRPr="006F461E">
        <w:lastRenderedPageBreak/>
        <w:t xml:space="preserve">A JSON response from the </w:t>
      </w:r>
      <w:r w:rsidRPr="00D9146F">
        <w:t>ATTAdView</w:t>
      </w:r>
      <w:r w:rsidRPr="006F461E">
        <w:t xml:space="preserve"> method might look something like the following</w:t>
      </w:r>
      <w:r w:rsidR="00D9146F">
        <w:t>:</w:t>
      </w:r>
    </w:p>
    <w:tbl>
      <w:tblPr>
        <w:tblStyle w:val="TableGrid"/>
        <w:tblW w:w="0" w:type="auto"/>
        <w:tblInd w:w="1440" w:type="dxa"/>
        <w:tblLayout w:type="fixed"/>
        <w:tblLook w:val="04A0" w:firstRow="1" w:lastRow="0" w:firstColumn="1" w:lastColumn="0" w:noHBand="0" w:noVBand="1"/>
      </w:tblPr>
      <w:tblGrid>
        <w:gridCol w:w="468"/>
        <w:gridCol w:w="270"/>
        <w:gridCol w:w="7398"/>
      </w:tblGrid>
      <w:tr w:rsidR="00D06A19" w:rsidTr="00D06A19">
        <w:trPr>
          <w:trHeight w:val="485"/>
        </w:trPr>
        <w:tc>
          <w:tcPr>
            <w:tcW w:w="8136" w:type="dxa"/>
            <w:gridSpan w:val="3"/>
            <w:shd w:val="clear" w:color="auto" w:fill="92CDDC" w:themeFill="accent5" w:themeFillTint="99"/>
          </w:tcPr>
          <w:p w:rsidR="00D06A19" w:rsidRPr="00D06A19" w:rsidRDefault="00D06A19" w:rsidP="00D06A19">
            <w:pPr>
              <w:pStyle w:val="Body"/>
              <w:ind w:left="0"/>
              <w:rPr>
                <w:b/>
              </w:rPr>
            </w:pPr>
            <w:r w:rsidRPr="00D06A19">
              <w:rPr>
                <w:b/>
              </w:rPr>
              <w:t>ATTAdView Method JSON Response</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1</w:t>
            </w:r>
          </w:p>
        </w:tc>
        <w:tc>
          <w:tcPr>
            <w:tcW w:w="270" w:type="dxa"/>
            <w:tcBorders>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2</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"AdsResponse": {</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3</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"Ads": {</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4</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"Type": "thirdparty",</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5</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"ClickUrl" : http://ads.advertising.bf.sl.attcompute.com/1/redir/21707",</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6</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"TrackUrl": "http://bos-tapreq25.jumptap.com/a30/r/bos-tapreq25/13499/L",</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7</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"Text": "",</w:t>
            </w:r>
          </w:p>
        </w:tc>
      </w:tr>
      <w:tr w:rsidR="00D06A19" w:rsidTr="00D06A19">
        <w:tc>
          <w:tcPr>
            <w:tcW w:w="468" w:type="dxa"/>
            <w:tcBorders>
              <w:top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8</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"Content": "&lt;a</w:t>
            </w:r>
          </w:p>
        </w:tc>
      </w:tr>
      <w:tr w:rsidR="00D06A19" w:rsidTr="00D06A19">
        <w:tc>
          <w:tcPr>
            <w:tcW w:w="468" w:type="dxa"/>
            <w:tcBorders>
              <w:top w:val="nil"/>
              <w:bottom w:val="nil"/>
              <w:right w:val="nil"/>
            </w:tcBorders>
            <w:tcMar>
              <w:top w:w="29" w:type="dxa"/>
              <w:left w:w="115" w:type="dxa"/>
              <w:bottom w:w="29" w:type="dxa"/>
              <w:right w:w="115" w:type="dxa"/>
            </w:tcMar>
          </w:tcPr>
          <w:p w:rsidR="00D06A19" w:rsidRDefault="00D06A19" w:rsidP="00D06A19">
            <w:pPr>
              <w:pStyle w:val="Code"/>
              <w:rPr>
                <w:color w:val="00B050"/>
              </w:rPr>
            </w:pPr>
            <w:r>
              <w:rPr>
                <w:color w:val="00B050"/>
              </w:rPr>
              <w:t>9</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ref="http://ads.advertising.bf.sl.attcompute.com/1/redir/6dea9/0/221707"&gt;</w:t>
            </w:r>
          </w:p>
        </w:tc>
      </w:tr>
      <w:tr w:rsidR="00D06A19" w:rsidTr="00D06A19">
        <w:tc>
          <w:tcPr>
            <w:tcW w:w="468" w:type="dxa"/>
            <w:tcBorders>
              <w:top w:val="nil"/>
              <w:bottom w:val="nil"/>
              <w:right w:val="nil"/>
            </w:tcBorders>
            <w:tcMar>
              <w:top w:w="29" w:type="dxa"/>
              <w:left w:w="115" w:type="dxa"/>
              <w:bottom w:w="29" w:type="dxa"/>
              <w:right w:w="115" w:type="dxa"/>
            </w:tcMar>
          </w:tcPr>
          <w:p w:rsidR="00D06A19" w:rsidRDefault="00D06A19" w:rsidP="00D06A19">
            <w:pPr>
              <w:pStyle w:val="Code"/>
              <w:rPr>
                <w:color w:val="00B050"/>
              </w:rPr>
            </w:pPr>
            <w:r>
              <w:rPr>
                <w:color w:val="00B050"/>
              </w:rPr>
              <w:t>10</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&lt;img src="http://i.jumptap.com/img/13450.jpg" alt=""</w:t>
            </w:r>
          </w:p>
        </w:tc>
      </w:tr>
      <w:tr w:rsidR="00D06A19" w:rsidTr="00D06A19">
        <w:tc>
          <w:tcPr>
            <w:tcW w:w="468" w:type="dxa"/>
            <w:tcBorders>
              <w:top w:val="nil"/>
              <w:bottom w:val="nil"/>
              <w:right w:val="nil"/>
            </w:tcBorders>
            <w:tcMar>
              <w:top w:w="29" w:type="dxa"/>
              <w:left w:w="115" w:type="dxa"/>
              <w:bottom w:w="29" w:type="dxa"/>
              <w:right w:w="115" w:type="dxa"/>
            </w:tcMar>
          </w:tcPr>
          <w:p w:rsidR="00D06A19" w:rsidRDefault="00D06A19" w:rsidP="00D06A19">
            <w:pPr>
              <w:pStyle w:val="Code"/>
              <w:rPr>
                <w:color w:val="00B050"/>
              </w:rPr>
            </w:pPr>
            <w:r>
              <w:rPr>
                <w:color w:val="00B050"/>
              </w:rPr>
              <w:t>11</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width="320px" height="50px" /&gt;&lt;/a&gt;</w:t>
            </w:r>
          </w:p>
        </w:tc>
      </w:tr>
      <w:tr w:rsidR="00D06A19" w:rsidTr="00D06A19">
        <w:tc>
          <w:tcPr>
            <w:tcW w:w="468" w:type="dxa"/>
            <w:tcBorders>
              <w:top w:val="nil"/>
              <w:bottom w:val="nil"/>
              <w:right w:val="nil"/>
            </w:tcBorders>
            <w:tcMar>
              <w:top w:w="29" w:type="dxa"/>
              <w:left w:w="115" w:type="dxa"/>
              <w:bottom w:w="29" w:type="dxa"/>
              <w:right w:w="115" w:type="dxa"/>
            </w:tcMar>
          </w:tcPr>
          <w:p w:rsidR="00D06A19" w:rsidRDefault="00D06A19" w:rsidP="00D06A19">
            <w:pPr>
              <w:pStyle w:val="Code"/>
              <w:rPr>
                <w:color w:val="00B050"/>
              </w:rPr>
            </w:pPr>
            <w:r>
              <w:rPr>
                <w:color w:val="00B050"/>
              </w:rPr>
              <w:t>12</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&lt;img src="http://bos-tapreq25.jumptap.com/11468/L" alt=""</w:t>
            </w:r>
          </w:p>
        </w:tc>
      </w:tr>
      <w:tr w:rsidR="00D06A19" w:rsidTr="00D06A19">
        <w:tc>
          <w:tcPr>
            <w:tcW w:w="468" w:type="dxa"/>
            <w:tcBorders>
              <w:top w:val="nil"/>
              <w:bottom w:val="nil"/>
              <w:right w:val="nil"/>
            </w:tcBorders>
            <w:tcMar>
              <w:top w:w="29" w:type="dxa"/>
              <w:left w:w="115" w:type="dxa"/>
              <w:bottom w:w="29" w:type="dxa"/>
              <w:right w:w="115" w:type="dxa"/>
            </w:tcMar>
          </w:tcPr>
          <w:p w:rsidR="00D06A19" w:rsidRDefault="00D06A19" w:rsidP="00D06A19">
            <w:pPr>
              <w:pStyle w:val="Code"/>
              <w:rPr>
                <w:color w:val="00B050"/>
              </w:rPr>
            </w:pPr>
            <w:r>
              <w:rPr>
                <w:color w:val="00B050"/>
              </w:rPr>
              <w:t>13</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width="1px" height="1px" /&gt;"</w:t>
            </w:r>
          </w:p>
        </w:tc>
      </w:tr>
      <w:tr w:rsidR="00D06A19" w:rsidTr="00D06A19">
        <w:tc>
          <w:tcPr>
            <w:tcW w:w="468" w:type="dxa"/>
            <w:tcBorders>
              <w:top w:val="nil"/>
              <w:bottom w:val="nil"/>
              <w:right w:val="nil"/>
            </w:tcBorders>
            <w:tcMar>
              <w:top w:w="29" w:type="dxa"/>
              <w:left w:w="115" w:type="dxa"/>
              <w:bottom w:w="29" w:type="dxa"/>
              <w:right w:w="115" w:type="dxa"/>
            </w:tcMar>
          </w:tcPr>
          <w:p w:rsidR="00D06A19" w:rsidRDefault="00D06A19" w:rsidP="00D06A19">
            <w:pPr>
              <w:pStyle w:val="Code"/>
              <w:rPr>
                <w:color w:val="00B050"/>
              </w:rPr>
            </w:pPr>
            <w:r>
              <w:rPr>
                <w:color w:val="00B050"/>
              </w:rPr>
              <w:t>14</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w:t>
            </w:r>
          </w:p>
        </w:tc>
      </w:tr>
      <w:tr w:rsidR="00D06A19" w:rsidTr="00D06A19">
        <w:tc>
          <w:tcPr>
            <w:tcW w:w="468" w:type="dxa"/>
            <w:tcBorders>
              <w:top w:val="nil"/>
              <w:bottom w:val="nil"/>
              <w:right w:val="nil"/>
            </w:tcBorders>
            <w:tcMar>
              <w:top w:w="29" w:type="dxa"/>
              <w:left w:w="115" w:type="dxa"/>
              <w:bottom w:w="29" w:type="dxa"/>
              <w:right w:w="115" w:type="dxa"/>
            </w:tcMar>
          </w:tcPr>
          <w:p w:rsidR="00D06A19" w:rsidRDefault="00D06A19" w:rsidP="00D06A19">
            <w:pPr>
              <w:pStyle w:val="Code"/>
              <w:rPr>
                <w:color w:val="00B050"/>
              </w:rPr>
            </w:pPr>
            <w:r>
              <w:rPr>
                <w:color w:val="00B050"/>
              </w:rPr>
              <w:t>15</w:t>
            </w:r>
          </w:p>
        </w:tc>
        <w:tc>
          <w:tcPr>
            <w:tcW w:w="270" w:type="dxa"/>
            <w:tcBorders>
              <w:top w:val="nil"/>
              <w:left w:val="nil"/>
              <w:bottom w:val="nil"/>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rsidR="00D06A19" w:rsidRPr="00D06A19" w:rsidRDefault="00D06A19" w:rsidP="00D06A19">
            <w:pPr>
              <w:pStyle w:val="Code"/>
            </w:pPr>
            <w:r w:rsidRPr="00D06A19">
              <w:t xml:space="preserve">  }</w:t>
            </w:r>
          </w:p>
        </w:tc>
      </w:tr>
      <w:tr w:rsidR="00D06A19" w:rsidTr="00D06A19">
        <w:tc>
          <w:tcPr>
            <w:tcW w:w="468" w:type="dxa"/>
            <w:tcBorders>
              <w:top w:val="nil"/>
              <w:bottom w:val="single" w:sz="4" w:space="0" w:color="auto"/>
              <w:right w:val="nil"/>
            </w:tcBorders>
            <w:tcMar>
              <w:top w:w="29" w:type="dxa"/>
              <w:left w:w="115" w:type="dxa"/>
              <w:bottom w:w="29" w:type="dxa"/>
              <w:right w:w="115" w:type="dxa"/>
            </w:tcMar>
          </w:tcPr>
          <w:p w:rsidR="00D06A19" w:rsidRPr="00A75757" w:rsidRDefault="00D06A19" w:rsidP="00D06A19">
            <w:pPr>
              <w:pStyle w:val="Code"/>
              <w:rPr>
                <w:color w:val="00B050"/>
              </w:rPr>
            </w:pPr>
            <w:r>
              <w:rPr>
                <w:color w:val="00B050"/>
              </w:rPr>
              <w:t>16</w:t>
            </w:r>
          </w:p>
        </w:tc>
        <w:tc>
          <w:tcPr>
            <w:tcW w:w="270" w:type="dxa"/>
            <w:tcBorders>
              <w:top w:val="nil"/>
              <w:left w:val="nil"/>
              <w:bottom w:val="single" w:sz="4" w:space="0" w:color="auto"/>
              <w:right w:val="nil"/>
            </w:tcBorders>
            <w:tcMar>
              <w:top w:w="29" w:type="dxa"/>
              <w:left w:w="115" w:type="dxa"/>
              <w:bottom w:w="29" w:type="dxa"/>
              <w:right w:w="115" w:type="dxa"/>
            </w:tcMar>
          </w:tcPr>
          <w:p w:rsidR="00D06A19" w:rsidRPr="00A75757" w:rsidRDefault="00D06A19" w:rsidP="00D06A19">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rsidR="00D06A19" w:rsidRPr="00D06A19" w:rsidRDefault="00D06A19" w:rsidP="00D06A19">
            <w:pPr>
              <w:pStyle w:val="Code"/>
            </w:pPr>
            <w:r w:rsidRPr="00D06A19">
              <w:t>}</w:t>
            </w:r>
          </w:p>
        </w:tc>
      </w:tr>
    </w:tbl>
    <w:p w:rsidR="00D9146F" w:rsidRPr="00D06A19" w:rsidRDefault="00D9146F" w:rsidP="00D9146F">
      <w:pPr>
        <w:pStyle w:val="Caption"/>
      </w:pPr>
      <w:r>
        <w:t xml:space="preserve">Example </w:t>
      </w:r>
      <w:fldSimple w:instr=" STYLEREF 1 \s ">
        <w:r>
          <w:rPr>
            <w:noProof/>
          </w:rPr>
          <w:t>3</w:t>
        </w:r>
      </w:fldSimple>
      <w:r>
        <w:noBreakHyphen/>
      </w:r>
      <w:fldSimple w:instr=" SEQ Example \* ARABIC \s 1 ">
        <w:r>
          <w:rPr>
            <w:noProof/>
          </w:rPr>
          <w:t>1</w:t>
        </w:r>
      </w:fldSimple>
      <w:r>
        <w:t xml:space="preserve">: </w:t>
      </w:r>
      <w:r w:rsidR="00D06A19" w:rsidRPr="00D06A19">
        <w:t>ATTAdView Method JSON Response</w:t>
      </w:r>
    </w:p>
    <w:p w:rsidR="001437AD" w:rsidRDefault="001437AD">
      <w:pPr>
        <w:rPr>
          <w:rFonts w:ascii="Arial" w:eastAsiaTheme="majorEastAsia" w:hAnsi="Arial" w:cstheme="majorBidi"/>
          <w:b/>
          <w:sz w:val="30"/>
          <w:szCs w:val="26"/>
        </w:rPr>
      </w:pPr>
      <w:bookmarkStart w:id="128" w:name="_Toc359494972"/>
      <w:r>
        <w:br w:type="page"/>
      </w:r>
    </w:p>
    <w:p w:rsidR="00ED634A" w:rsidRDefault="00ED634A" w:rsidP="00ED634A">
      <w:pPr>
        <w:pStyle w:val="Heading2"/>
      </w:pPr>
      <w:bookmarkStart w:id="129" w:name="_Toc359933737"/>
      <w:r w:rsidRPr="00A1682A">
        <w:lastRenderedPageBreak/>
        <w:t>ATTAdView Error Codes</w:t>
      </w:r>
      <w:bookmarkEnd w:id="128"/>
      <w:bookmarkEnd w:id="129"/>
    </w:p>
    <w:p w:rsidR="001F6F66" w:rsidRPr="001F6F66" w:rsidRDefault="001F6F66" w:rsidP="001F6F66">
      <w:pPr>
        <w:pStyle w:val="Body"/>
      </w:pPr>
      <w:r w:rsidRPr="001F6F66">
        <w:t>When the adViewListener.onError method is invoked, the app can determine what happened by examining the properties of the ATTAdViewError argument.</w:t>
      </w:r>
    </w:p>
    <w:p w:rsidR="001F6F66" w:rsidRPr="001F6F66" w:rsidRDefault="001F6F66" w:rsidP="001F6F66">
      <w:pPr>
        <w:pStyle w:val="Body"/>
      </w:pPr>
      <w:r w:rsidRPr="001F6F66">
        <w:t>The adViewListener.onError method receives errors from a variety of sources, such as Advertising service downstream errors, OAuth downstream errors, network errors, HTTP error results, and errors reported by the operating system. The different types of errors are encapsulated into an ATTAdViewError object, so each source of error corresponds to a value of the errorCode property and each distinct error from a source corresponds to the error message of the errorMessage property.</w:t>
      </w:r>
    </w:p>
    <w:p w:rsidR="001F6F66" w:rsidRDefault="001F6F66" w:rsidP="001F6F66">
      <w:pPr>
        <w:pStyle w:val="Body"/>
      </w:pPr>
      <w:r w:rsidRPr="001F6F66">
        <w:t xml:space="preserve">The following table describes the possible values of the errorCode property </w:t>
      </w:r>
      <w:r w:rsidR="009D7D48">
        <w:t xml:space="preserve">that </w:t>
      </w:r>
      <w:r w:rsidRPr="001F6F66">
        <w:t>the adViewListener.onError method</w:t>
      </w:r>
      <w:r w:rsidR="009D7D48">
        <w:t xml:space="preserve"> has to handle</w:t>
      </w:r>
      <w:r w:rsidRPr="001F6F66">
        <w:t>.</w:t>
      </w:r>
    </w:p>
    <w:tbl>
      <w:tblPr>
        <w:tblStyle w:val="TableGrid"/>
        <w:tblW w:w="0" w:type="auto"/>
        <w:tblInd w:w="1440" w:type="dxa"/>
        <w:tblLayout w:type="fixed"/>
        <w:tblLook w:val="04A0" w:firstRow="1" w:lastRow="0" w:firstColumn="1" w:lastColumn="0" w:noHBand="0" w:noVBand="1"/>
      </w:tblPr>
      <w:tblGrid>
        <w:gridCol w:w="1465"/>
        <w:gridCol w:w="6030"/>
      </w:tblGrid>
      <w:tr w:rsidR="001F6F66" w:rsidTr="00461A31">
        <w:trPr>
          <w:tblHeader/>
        </w:trPr>
        <w:tc>
          <w:tcPr>
            <w:tcW w:w="1465" w:type="dxa"/>
            <w:shd w:val="clear" w:color="auto" w:fill="92CDDC" w:themeFill="accent5" w:themeFillTint="99"/>
            <w:tcMar>
              <w:top w:w="115" w:type="dxa"/>
              <w:left w:w="115" w:type="dxa"/>
              <w:bottom w:w="115" w:type="dxa"/>
              <w:right w:w="115" w:type="dxa"/>
            </w:tcMar>
          </w:tcPr>
          <w:p w:rsidR="001F6F66" w:rsidRPr="005833C6" w:rsidRDefault="001F6F66" w:rsidP="00D06A19">
            <w:pPr>
              <w:pStyle w:val="Figure"/>
              <w:spacing w:before="0" w:after="0"/>
              <w:ind w:left="0"/>
              <w:rPr>
                <w:b/>
              </w:rPr>
            </w:pPr>
            <w:r>
              <w:rPr>
                <w:b/>
              </w:rPr>
              <w:t>Error Code</w:t>
            </w:r>
          </w:p>
        </w:tc>
        <w:tc>
          <w:tcPr>
            <w:tcW w:w="6030" w:type="dxa"/>
            <w:shd w:val="clear" w:color="auto" w:fill="92CDDC" w:themeFill="accent5" w:themeFillTint="99"/>
            <w:tcMar>
              <w:top w:w="115" w:type="dxa"/>
              <w:left w:w="115" w:type="dxa"/>
              <w:bottom w:w="115" w:type="dxa"/>
              <w:right w:w="115" w:type="dxa"/>
            </w:tcMar>
          </w:tcPr>
          <w:p w:rsidR="001F6F66" w:rsidRDefault="001F6F66" w:rsidP="00D06A19">
            <w:pPr>
              <w:pStyle w:val="Figure"/>
              <w:spacing w:before="0" w:after="0"/>
              <w:ind w:left="0"/>
            </w:pPr>
            <w:r>
              <w:rPr>
                <w:b/>
              </w:rPr>
              <w:t>Description</w:t>
            </w:r>
          </w:p>
        </w:tc>
      </w:tr>
      <w:tr w:rsidR="001F6F66" w:rsidTr="00461A31">
        <w:tc>
          <w:tcPr>
            <w:tcW w:w="1465" w:type="dxa"/>
            <w:tcMar>
              <w:top w:w="115" w:type="dxa"/>
              <w:left w:w="115" w:type="dxa"/>
              <w:bottom w:w="115" w:type="dxa"/>
              <w:right w:w="115" w:type="dxa"/>
            </w:tcMar>
          </w:tcPr>
          <w:p w:rsidR="001F6F66" w:rsidRDefault="001F6F66" w:rsidP="001437AD">
            <w:pPr>
              <w:pStyle w:val="TableCell"/>
            </w:pPr>
            <w:r w:rsidRPr="00E220E4">
              <w:t>-10</w:t>
            </w:r>
          </w:p>
        </w:tc>
        <w:tc>
          <w:tcPr>
            <w:tcW w:w="6030" w:type="dxa"/>
            <w:tcMar>
              <w:top w:w="115" w:type="dxa"/>
              <w:left w:w="115" w:type="dxa"/>
              <w:bottom w:w="115" w:type="dxa"/>
              <w:right w:w="115" w:type="dxa"/>
            </w:tcMar>
          </w:tcPr>
          <w:p w:rsidR="001F6F66" w:rsidRPr="001F6F66" w:rsidRDefault="001F6F66" w:rsidP="001437AD">
            <w:pPr>
              <w:pStyle w:val="TableCell"/>
              <w:rPr>
                <w:rFonts w:cs="Arial"/>
              </w:rPr>
            </w:pPr>
            <w:r w:rsidRPr="001F6F66">
              <w:rPr>
                <w:rFonts w:cs="Arial"/>
              </w:rPr>
              <w:t>Returned when the OAuth service is unable to make a successful response. The corresponding information for this error is returned in the getMessage and getException methods of the ATTAdViewError object.</w:t>
            </w:r>
          </w:p>
        </w:tc>
      </w:tr>
      <w:tr w:rsidR="001F6F66" w:rsidTr="00461A31">
        <w:tc>
          <w:tcPr>
            <w:tcW w:w="1465" w:type="dxa"/>
            <w:tcMar>
              <w:top w:w="115" w:type="dxa"/>
              <w:left w:w="115" w:type="dxa"/>
              <w:bottom w:w="115" w:type="dxa"/>
              <w:right w:w="115" w:type="dxa"/>
            </w:tcMar>
          </w:tcPr>
          <w:p w:rsidR="001F6F66" w:rsidRPr="006D26C1" w:rsidRDefault="001F6F66" w:rsidP="001437AD">
            <w:pPr>
              <w:pStyle w:val="TableCell"/>
            </w:pPr>
            <w:r w:rsidRPr="00E220E4">
              <w:t>-20</w:t>
            </w:r>
          </w:p>
        </w:tc>
        <w:tc>
          <w:tcPr>
            <w:tcW w:w="6030" w:type="dxa"/>
            <w:tcMar>
              <w:top w:w="115" w:type="dxa"/>
              <w:left w:w="115" w:type="dxa"/>
              <w:bottom w:w="115" w:type="dxa"/>
              <w:right w:w="115" w:type="dxa"/>
            </w:tcMar>
          </w:tcPr>
          <w:p w:rsidR="001F6F66" w:rsidRDefault="001F6F66" w:rsidP="001437AD">
            <w:pPr>
              <w:pStyle w:val="TableCell"/>
            </w:pPr>
            <w:r w:rsidRPr="001F6F66">
              <w:rPr>
                <w:rFonts w:cs="Arial"/>
              </w:rPr>
              <w:t>Returned when the Advertising API service is unable to make a successful response.</w:t>
            </w:r>
            <w:r w:rsidR="00885055">
              <w:rPr>
                <w:rFonts w:cs="Arial"/>
              </w:rPr>
              <w:t xml:space="preserve"> </w:t>
            </w:r>
            <w:r w:rsidRPr="001F6F66">
              <w:rPr>
                <w:rFonts w:cs="Arial"/>
              </w:rPr>
              <w:t>The corresponding information for this error is returned in the getMessage and getException methods of the ATTAdViewError object.</w:t>
            </w:r>
          </w:p>
        </w:tc>
      </w:tr>
      <w:tr w:rsidR="001F6F66" w:rsidTr="00461A31">
        <w:tc>
          <w:tcPr>
            <w:tcW w:w="1465" w:type="dxa"/>
            <w:tcMar>
              <w:top w:w="115" w:type="dxa"/>
              <w:left w:w="115" w:type="dxa"/>
              <w:bottom w:w="115" w:type="dxa"/>
              <w:right w:w="115" w:type="dxa"/>
            </w:tcMar>
          </w:tcPr>
          <w:p w:rsidR="001F6F66" w:rsidRPr="00E220E4" w:rsidRDefault="00885055" w:rsidP="001437AD">
            <w:pPr>
              <w:pStyle w:val="TableCell"/>
            </w:pPr>
            <w:r w:rsidRPr="00E220E4">
              <w:t>-30</w:t>
            </w:r>
          </w:p>
        </w:tc>
        <w:tc>
          <w:tcPr>
            <w:tcW w:w="6030" w:type="dxa"/>
            <w:tcMar>
              <w:top w:w="115" w:type="dxa"/>
              <w:left w:w="115" w:type="dxa"/>
              <w:bottom w:w="115" w:type="dxa"/>
              <w:right w:w="115" w:type="dxa"/>
            </w:tcMar>
          </w:tcPr>
          <w:p w:rsidR="001F6F66" w:rsidRPr="00885055" w:rsidRDefault="00885055" w:rsidP="001437AD">
            <w:pPr>
              <w:pStyle w:val="TableCell"/>
              <w:rPr>
                <w:rFonts w:cs="Arial"/>
              </w:rPr>
            </w:pPr>
            <w:r w:rsidRPr="00885055">
              <w:rPr>
                <w:rFonts w:cs="Arial"/>
              </w:rPr>
              <w:t xml:space="preserve">Returned when the device was unable to connect to the </w:t>
            </w:r>
            <w:r w:rsidR="00C778D1">
              <w:rPr>
                <w:rFonts w:cs="Arial"/>
              </w:rPr>
              <w:t>I</w:t>
            </w:r>
            <w:r w:rsidRPr="00885055">
              <w:rPr>
                <w:rFonts w:cs="Arial"/>
              </w:rPr>
              <w:t>nternet to make service calls. The corresponding information for this error is returned in the getMessage method of the ATTAdViewError object.</w:t>
            </w:r>
          </w:p>
        </w:tc>
      </w:tr>
      <w:tr w:rsidR="00885055" w:rsidTr="00461A31">
        <w:tc>
          <w:tcPr>
            <w:tcW w:w="1465" w:type="dxa"/>
            <w:tcMar>
              <w:top w:w="115" w:type="dxa"/>
              <w:left w:w="115" w:type="dxa"/>
              <w:bottom w:w="115" w:type="dxa"/>
              <w:right w:w="115" w:type="dxa"/>
            </w:tcMar>
            <w:vAlign w:val="center"/>
          </w:tcPr>
          <w:p w:rsidR="00885055" w:rsidRPr="00E220E4" w:rsidRDefault="00885055" w:rsidP="001437AD">
            <w:pPr>
              <w:pStyle w:val="TableCell"/>
            </w:pPr>
            <w:r w:rsidRPr="00E220E4">
              <w:t>-40</w:t>
            </w:r>
          </w:p>
        </w:tc>
        <w:tc>
          <w:tcPr>
            <w:tcW w:w="6030" w:type="dxa"/>
            <w:tcMar>
              <w:top w:w="115" w:type="dxa"/>
              <w:left w:w="115" w:type="dxa"/>
              <w:bottom w:w="115" w:type="dxa"/>
              <w:right w:w="115" w:type="dxa"/>
            </w:tcMar>
          </w:tcPr>
          <w:p w:rsidR="00885055" w:rsidRPr="001F6F66" w:rsidRDefault="00885055" w:rsidP="001437AD">
            <w:pPr>
              <w:pStyle w:val="TableCell"/>
              <w:rPr>
                <w:rFonts w:cs="Arial"/>
              </w:rPr>
            </w:pPr>
            <w:r w:rsidRPr="00885055">
              <w:rPr>
                <w:rFonts w:cs="Arial"/>
              </w:rPr>
              <w:t>Returned when any of the parameter values was either not supplied or was invalid. The corresponding information for this error is returned in the getMessage method of the ATTAdViewError object.</w:t>
            </w:r>
          </w:p>
        </w:tc>
      </w:tr>
      <w:tr w:rsidR="00885055" w:rsidTr="00461A31">
        <w:tc>
          <w:tcPr>
            <w:tcW w:w="1465" w:type="dxa"/>
            <w:tcMar>
              <w:top w:w="115" w:type="dxa"/>
              <w:left w:w="115" w:type="dxa"/>
              <w:bottom w:w="115" w:type="dxa"/>
              <w:right w:w="115" w:type="dxa"/>
            </w:tcMar>
            <w:vAlign w:val="center"/>
          </w:tcPr>
          <w:p w:rsidR="00885055" w:rsidRPr="00E220E4" w:rsidRDefault="00885055" w:rsidP="001437AD">
            <w:pPr>
              <w:pStyle w:val="TableCell"/>
            </w:pPr>
            <w:r w:rsidRPr="00E220E4">
              <w:t>-</w:t>
            </w:r>
            <w:r>
              <w:t>5</w:t>
            </w:r>
            <w:r w:rsidRPr="00E220E4">
              <w:t>0</w:t>
            </w:r>
          </w:p>
        </w:tc>
        <w:tc>
          <w:tcPr>
            <w:tcW w:w="6030" w:type="dxa"/>
            <w:tcMar>
              <w:top w:w="115" w:type="dxa"/>
              <w:left w:w="115" w:type="dxa"/>
              <w:bottom w:w="115" w:type="dxa"/>
              <w:right w:w="115" w:type="dxa"/>
            </w:tcMar>
          </w:tcPr>
          <w:p w:rsidR="00885055" w:rsidRPr="00885055" w:rsidRDefault="00885055" w:rsidP="001437AD">
            <w:pPr>
              <w:pStyle w:val="TableCell"/>
              <w:rPr>
                <w:rFonts w:cs="Arial"/>
              </w:rPr>
            </w:pPr>
            <w:r w:rsidRPr="00885055">
              <w:rPr>
                <w:rFonts w:cs="Arial"/>
              </w:rPr>
              <w:t>Returned when any other error occurs, such as unable to set or get the values from the SharedPreferences of the device. The corresponding information for this error is returned in the getMessage method of the ATTAdViewError object.</w:t>
            </w:r>
          </w:p>
        </w:tc>
      </w:tr>
    </w:tbl>
    <w:p w:rsidR="001F6F66" w:rsidRPr="001F6F66" w:rsidRDefault="001F6F66" w:rsidP="001F6F66">
      <w:pPr>
        <w:pStyle w:val="Caption"/>
      </w:pPr>
      <w:bookmarkStart w:id="130" w:name="_Toc359933753"/>
      <w:r>
        <w:t xml:space="preserve">Table </w:t>
      </w:r>
      <w:fldSimple w:instr=" STYLEREF 1 \s ">
        <w:r>
          <w:rPr>
            <w:noProof/>
          </w:rPr>
          <w:t>3</w:t>
        </w:r>
      </w:fldSimple>
      <w:r>
        <w:noBreakHyphen/>
      </w:r>
      <w:fldSimple w:instr=" SEQ Table \* ARABIC \s 1 ">
        <w:r>
          <w:rPr>
            <w:noProof/>
          </w:rPr>
          <w:t>5</w:t>
        </w:r>
      </w:fldSimple>
      <w:r>
        <w:t xml:space="preserve">: </w:t>
      </w:r>
      <w:r w:rsidRPr="00A1682A">
        <w:t>ATTAdView Error Codes</w:t>
      </w:r>
      <w:bookmarkEnd w:id="130"/>
    </w:p>
    <w:sectPr w:rsidR="001F6F66" w:rsidRPr="001F6F66" w:rsidSect="00C92275">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7B5" w:rsidRDefault="00AB47B5" w:rsidP="00C700D8">
      <w:pPr>
        <w:spacing w:after="0" w:line="240" w:lineRule="auto"/>
      </w:pPr>
      <w:r>
        <w:separator/>
      </w:r>
    </w:p>
  </w:endnote>
  <w:endnote w:type="continuationSeparator" w:id="0">
    <w:p w:rsidR="00AB47B5" w:rsidRDefault="00AB47B5" w:rsidP="00C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Pr="00C92275" w:rsidRDefault="005107C8"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Pr="00C92275" w:rsidRDefault="005107C8"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p w:rsidR="005107C8" w:rsidRPr="00C92275" w:rsidRDefault="004C71D4" w:rsidP="00C92275">
    <w:pPr>
      <w:pStyle w:val="ATTlegal"/>
      <w:spacing w:before="120"/>
      <w:jc w:val="center"/>
      <w:rPr>
        <w:rFonts w:ascii="Arial" w:hAnsi="Arial" w:cs="Arial"/>
        <w:sz w:val="16"/>
        <w:szCs w:val="16"/>
      </w:rPr>
    </w:pPr>
    <w:r w:rsidRPr="00F246B8">
      <w:rPr>
        <w:rFonts w:ascii="Arial" w:hAnsi="Arial" w:cs="Arial"/>
        <w:sz w:val="16"/>
        <w:szCs w:val="16"/>
      </w:rPr>
      <w:fldChar w:fldCharType="begin"/>
    </w:r>
    <w:r w:rsidR="005107C8" w:rsidRPr="00F246B8">
      <w:rPr>
        <w:rFonts w:ascii="Arial" w:hAnsi="Arial" w:cs="Arial"/>
        <w:sz w:val="16"/>
        <w:szCs w:val="16"/>
      </w:rPr>
      <w:instrText xml:space="preserve"> PAGE   \* MERGEFORMAT </w:instrText>
    </w:r>
    <w:r w:rsidRPr="00F246B8">
      <w:rPr>
        <w:rFonts w:ascii="Arial" w:hAnsi="Arial" w:cs="Arial"/>
        <w:sz w:val="16"/>
        <w:szCs w:val="16"/>
      </w:rPr>
      <w:fldChar w:fldCharType="separate"/>
    </w:r>
    <w:r w:rsidR="002667E1">
      <w:rPr>
        <w:rFonts w:ascii="Arial" w:hAnsi="Arial" w:cs="Arial"/>
        <w:noProof/>
        <w:sz w:val="16"/>
        <w:szCs w:val="16"/>
      </w:rPr>
      <w:t>v</w:t>
    </w:r>
    <w:r w:rsidRPr="00F246B8">
      <w:rPr>
        <w:rFonts w:ascii="Arial" w:hAnsi="Arial" w:cs="Arial"/>
        <w:noProof/>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Pr="00C92275" w:rsidRDefault="005107C8"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p w:rsidR="005107C8" w:rsidRPr="00C92275" w:rsidRDefault="005107C8" w:rsidP="00C92275">
    <w:pPr>
      <w:pStyle w:val="ATTlegal"/>
      <w:spacing w:before="120"/>
      <w:jc w:val="center"/>
      <w:rPr>
        <w:rFonts w:ascii="Arial" w:hAnsi="Arial" w:cs="Arial"/>
        <w:sz w:val="16"/>
        <w:szCs w:val="16"/>
      </w:rPr>
    </w:pPr>
    <w:r w:rsidRPr="00C92275">
      <w:rPr>
        <w:rFonts w:ascii="Arial" w:hAnsi="Arial" w:cs="Arial"/>
        <w:sz w:val="16"/>
        <w:szCs w:val="16"/>
      </w:rPr>
      <w:t xml:space="preserve">Page </w:t>
    </w:r>
    <w:r w:rsidR="004C71D4" w:rsidRPr="00C92275">
      <w:rPr>
        <w:rFonts w:ascii="Arial" w:hAnsi="Arial" w:cs="Arial"/>
        <w:sz w:val="16"/>
        <w:szCs w:val="16"/>
      </w:rPr>
      <w:fldChar w:fldCharType="begin"/>
    </w:r>
    <w:r w:rsidRPr="00C92275">
      <w:rPr>
        <w:rFonts w:ascii="Arial" w:hAnsi="Arial" w:cs="Arial"/>
        <w:sz w:val="16"/>
        <w:szCs w:val="16"/>
      </w:rPr>
      <w:instrText xml:space="preserve"> PAGE  \* Arabic  \* MERGEFORMAT </w:instrText>
    </w:r>
    <w:r w:rsidR="004C71D4" w:rsidRPr="00C92275">
      <w:rPr>
        <w:rFonts w:ascii="Arial" w:hAnsi="Arial" w:cs="Arial"/>
        <w:sz w:val="16"/>
        <w:szCs w:val="16"/>
      </w:rPr>
      <w:fldChar w:fldCharType="separate"/>
    </w:r>
    <w:r w:rsidR="002667E1">
      <w:rPr>
        <w:rFonts w:ascii="Arial" w:hAnsi="Arial" w:cs="Arial"/>
        <w:noProof/>
        <w:sz w:val="16"/>
        <w:szCs w:val="16"/>
      </w:rPr>
      <w:t>14</w:t>
    </w:r>
    <w:r w:rsidR="004C71D4" w:rsidRPr="00C92275">
      <w:rPr>
        <w:rFonts w:ascii="Arial" w:hAnsi="Arial" w:cs="Arial"/>
        <w:sz w:val="16"/>
        <w:szCs w:val="16"/>
      </w:rPr>
      <w:fldChar w:fldCharType="end"/>
    </w:r>
    <w:r w:rsidRPr="00C92275">
      <w:rPr>
        <w:rFonts w:ascii="Arial" w:hAnsi="Arial" w:cs="Arial"/>
        <w:sz w:val="16"/>
        <w:szCs w:val="16"/>
      </w:rPr>
      <w:t xml:space="preserve"> of </w:t>
    </w:r>
    <w:r w:rsidR="004C71D4">
      <w:rPr>
        <w:rFonts w:ascii="Arial" w:hAnsi="Arial" w:cs="Arial"/>
        <w:sz w:val="16"/>
        <w:szCs w:val="16"/>
      </w:rPr>
      <w:fldChar w:fldCharType="begin"/>
    </w:r>
    <w:r>
      <w:rPr>
        <w:rFonts w:ascii="Arial" w:hAnsi="Arial" w:cs="Arial"/>
        <w:sz w:val="16"/>
        <w:szCs w:val="16"/>
      </w:rPr>
      <w:instrText xml:space="preserve">  = </w:instrText>
    </w:r>
    <w:r w:rsidR="004C71D4">
      <w:rPr>
        <w:rFonts w:ascii="Arial" w:hAnsi="Arial" w:cs="Arial"/>
        <w:sz w:val="16"/>
        <w:szCs w:val="16"/>
      </w:rPr>
      <w:fldChar w:fldCharType="begin"/>
    </w:r>
    <w:r>
      <w:rPr>
        <w:rFonts w:ascii="Arial" w:hAnsi="Arial" w:cs="Arial"/>
        <w:sz w:val="16"/>
        <w:szCs w:val="16"/>
      </w:rPr>
      <w:instrText xml:space="preserve">NUMPAGES </w:instrText>
    </w:r>
    <w:r w:rsidR="004C71D4">
      <w:rPr>
        <w:rFonts w:ascii="Arial" w:hAnsi="Arial" w:cs="Arial"/>
        <w:sz w:val="16"/>
        <w:szCs w:val="16"/>
      </w:rPr>
      <w:fldChar w:fldCharType="separate"/>
    </w:r>
    <w:r w:rsidR="002667E1">
      <w:rPr>
        <w:rFonts w:ascii="Arial" w:hAnsi="Arial" w:cs="Arial"/>
        <w:noProof/>
        <w:sz w:val="16"/>
        <w:szCs w:val="16"/>
      </w:rPr>
      <w:instrText>25</w:instrText>
    </w:r>
    <w:r w:rsidR="004C71D4">
      <w:rPr>
        <w:rFonts w:ascii="Arial" w:hAnsi="Arial" w:cs="Arial"/>
        <w:sz w:val="16"/>
        <w:szCs w:val="16"/>
      </w:rPr>
      <w:fldChar w:fldCharType="end"/>
    </w:r>
    <w:r>
      <w:rPr>
        <w:rFonts w:ascii="Arial" w:hAnsi="Arial" w:cs="Arial"/>
        <w:sz w:val="16"/>
        <w:szCs w:val="16"/>
      </w:rPr>
      <w:instrText>-6</w:instrText>
    </w:r>
    <w:r w:rsidR="004C71D4">
      <w:rPr>
        <w:rFonts w:ascii="Arial" w:hAnsi="Arial" w:cs="Arial"/>
        <w:sz w:val="16"/>
        <w:szCs w:val="16"/>
      </w:rPr>
      <w:fldChar w:fldCharType="separate"/>
    </w:r>
    <w:r w:rsidR="002667E1">
      <w:rPr>
        <w:rFonts w:ascii="Arial" w:hAnsi="Arial" w:cs="Arial"/>
        <w:noProof/>
        <w:sz w:val="16"/>
        <w:szCs w:val="16"/>
      </w:rPr>
      <w:t>19</w:t>
    </w:r>
    <w:r w:rsidR="004C71D4">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7B5" w:rsidRDefault="00AB47B5" w:rsidP="00C700D8">
      <w:pPr>
        <w:spacing w:after="0" w:line="240" w:lineRule="auto"/>
      </w:pPr>
      <w:r>
        <w:separator/>
      </w:r>
    </w:p>
  </w:footnote>
  <w:footnote w:type="continuationSeparator" w:id="0">
    <w:p w:rsidR="00AB47B5" w:rsidRDefault="00AB47B5" w:rsidP="00C7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Default="005107C8" w:rsidP="00384965">
    <w:pPr>
      <w:pStyle w:val="Header"/>
      <w:tabs>
        <w:tab w:val="clear" w:pos="4680"/>
      </w:tabs>
    </w:pPr>
    <w:r>
      <w:rPr>
        <w:rFonts w:ascii="Arial" w:hAnsi="Arial" w:cs="Arial"/>
        <w:noProof/>
        <w:sz w:val="32"/>
        <w:szCs w:val="32"/>
      </w:rPr>
      <w:drawing>
        <wp:inline distT="0" distB="0" distL="0" distR="0">
          <wp:extent cx="4477165"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4482773" cy="2412843"/>
                  </a:xfrm>
                  <a:prstGeom prst="rect">
                    <a:avLst/>
                  </a:prstGeom>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Default="005107C8" w:rsidP="00C700D8">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extent cx="1752600" cy="9433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1752600" cy="943333"/>
                  </a:xfrm>
                  <a:prstGeom prst="rect">
                    <a:avLst/>
                  </a:prstGeom>
                </pic:spPr>
              </pic:pic>
            </a:graphicData>
          </a:graphic>
        </wp:inline>
      </w:drawing>
    </w:r>
    <w:r>
      <w:rPr>
        <w:rFonts w:ascii="Arial" w:hAnsi="Arial" w:cs="Arial"/>
        <w:sz w:val="32"/>
        <w:szCs w:val="32"/>
      </w:rPr>
      <w:tab/>
    </w:r>
    <w:r>
      <w:rPr>
        <w:noProof/>
      </w:rPr>
      <w:drawing>
        <wp:inline distT="0" distB="0" distL="0" distR="0">
          <wp:extent cx="838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107C8" w:rsidRDefault="005107C8" w:rsidP="00C700D8">
    <w:pPr>
      <w:pStyle w:val="Header"/>
      <w:tabs>
        <w:tab w:val="clear" w:pos="4680"/>
      </w:tabs>
      <w:spacing w:after="360"/>
    </w:pPr>
    <w:r w:rsidRPr="00C700D8">
      <w:rPr>
        <w:rFonts w:ascii="Arial" w:hAnsi="Arial" w:cs="Arial"/>
        <w:sz w:val="32"/>
        <w:szCs w:val="32"/>
      </w:rPr>
      <w:t>Legal Disclaimer</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Default="005107C8"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C241A0A" wp14:editId="7007C5ED">
          <wp:extent cx="2171700" cy="1168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540FC32" wp14:editId="591807F8">
          <wp:extent cx="83820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107C8" w:rsidRDefault="005107C8" w:rsidP="00C700D8">
    <w:pPr>
      <w:pStyle w:val="Header"/>
      <w:tabs>
        <w:tab w:val="clear" w:pos="4680"/>
      </w:tabs>
      <w:spacing w:after="360"/>
    </w:pPr>
    <w:r>
      <w:rPr>
        <w:rFonts w:ascii="Arial" w:hAnsi="Arial" w:cs="Arial"/>
        <w:sz w:val="32"/>
        <w:szCs w:val="32"/>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Default="005107C8"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extent cx="2171700" cy="1168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extent cx="8382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107C8" w:rsidRDefault="005107C8" w:rsidP="00C700D8">
    <w:pPr>
      <w:pStyle w:val="Header"/>
      <w:tabs>
        <w:tab w:val="clear" w:pos="4680"/>
      </w:tabs>
      <w:spacing w:after="360"/>
    </w:pPr>
    <w:r>
      <w:rPr>
        <w:rFonts w:ascii="Arial" w:hAnsi="Arial" w:cs="Arial"/>
        <w:sz w:val="32"/>
        <w:szCs w:val="32"/>
      </w:rPr>
      <w:t>Table of Figures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Default="005107C8"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extent cx="2171700" cy="11689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extent cx="838200"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107C8" w:rsidRDefault="005107C8" w:rsidP="00C700D8">
    <w:pPr>
      <w:pStyle w:val="Header"/>
      <w:tabs>
        <w:tab w:val="clear" w:pos="4680"/>
      </w:tabs>
      <w:spacing w:after="360"/>
    </w:pPr>
    <w:r>
      <w:rPr>
        <w:rFonts w:ascii="Arial" w:hAnsi="Arial" w:cs="Arial"/>
        <w:sz w:val="32"/>
        <w:szCs w:val="32"/>
      </w:rPr>
      <w:t>Table of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Default="005107C8"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extent cx="2171700" cy="11689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extent cx="838200" cy="838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rsidR="005107C8" w:rsidRDefault="005107C8" w:rsidP="00C700D8">
    <w:pPr>
      <w:pStyle w:val="Header"/>
      <w:tabs>
        <w:tab w:val="clear" w:pos="4680"/>
      </w:tabs>
      <w:spacing w:after="360"/>
    </w:pPr>
    <w:r>
      <w:rPr>
        <w:rFonts w:ascii="Arial" w:hAnsi="Arial" w:cs="Arial"/>
        <w:sz w:val="32"/>
        <w:szCs w:val="32"/>
      </w:rPr>
      <w:t>Table of Examples</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C8" w:rsidRDefault="005107C8"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extent cx="2171700" cy="1168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extent cx="8382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16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99C528E"/>
    <w:multiLevelType w:val="hybridMultilevel"/>
    <w:tmpl w:val="CA56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C1923"/>
    <w:multiLevelType w:val="hybridMultilevel"/>
    <w:tmpl w:val="34E4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B29DF"/>
    <w:multiLevelType w:val="multilevel"/>
    <w:tmpl w:val="1298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1B209C"/>
    <w:multiLevelType w:val="hybridMultilevel"/>
    <w:tmpl w:val="56EAE49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07D047F"/>
    <w:multiLevelType w:val="hybridMultilevel"/>
    <w:tmpl w:val="7B584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DC2A2E"/>
    <w:multiLevelType w:val="hybridMultilevel"/>
    <w:tmpl w:val="BEE01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5D6B3E"/>
    <w:multiLevelType w:val="hybridMultilevel"/>
    <w:tmpl w:val="2450890C"/>
    <w:lvl w:ilvl="0" w:tplc="0E7643A0">
      <w:start w:val="1"/>
      <w:numFmt w:val="bullet"/>
      <w:pStyle w:val="ListParagrap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A64453D"/>
    <w:multiLevelType w:val="hybridMultilevel"/>
    <w:tmpl w:val="EB28F7D8"/>
    <w:lvl w:ilvl="0" w:tplc="D0CCDD9A">
      <w:start w:val="1"/>
      <w:numFmt w:val="decimal"/>
      <w:pStyle w:val="Numberedlist"/>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20206B5"/>
    <w:multiLevelType w:val="hybridMultilevel"/>
    <w:tmpl w:val="E55CA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EE11DF"/>
    <w:multiLevelType w:val="hybridMultilevel"/>
    <w:tmpl w:val="9A5E8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8"/>
  </w:num>
  <w:num w:numId="6">
    <w:abstractNumId w:val="1"/>
  </w:num>
  <w:num w:numId="7">
    <w:abstractNumId w:val="2"/>
  </w:num>
  <w:num w:numId="8">
    <w:abstractNumId w:val="10"/>
  </w:num>
  <w:num w:numId="9">
    <w:abstractNumId w:val="6"/>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47"/>
    <w:rsid w:val="0000742F"/>
    <w:rsid w:val="00025001"/>
    <w:rsid w:val="000962A2"/>
    <w:rsid w:val="000A71E0"/>
    <w:rsid w:val="000D2F2C"/>
    <w:rsid w:val="000F35E2"/>
    <w:rsid w:val="001049AE"/>
    <w:rsid w:val="001437AD"/>
    <w:rsid w:val="00146381"/>
    <w:rsid w:val="00156CDA"/>
    <w:rsid w:val="00161225"/>
    <w:rsid w:val="0018094D"/>
    <w:rsid w:val="00186683"/>
    <w:rsid w:val="001A210F"/>
    <w:rsid w:val="001B6A9C"/>
    <w:rsid w:val="001D023B"/>
    <w:rsid w:val="001E3A65"/>
    <w:rsid w:val="001F6F66"/>
    <w:rsid w:val="00210005"/>
    <w:rsid w:val="002158FD"/>
    <w:rsid w:val="002325A9"/>
    <w:rsid w:val="002600C8"/>
    <w:rsid w:val="002667E1"/>
    <w:rsid w:val="00276AA0"/>
    <w:rsid w:val="002A7D42"/>
    <w:rsid w:val="0030407F"/>
    <w:rsid w:val="00322680"/>
    <w:rsid w:val="00332EFB"/>
    <w:rsid w:val="00336D26"/>
    <w:rsid w:val="003463C4"/>
    <w:rsid w:val="00347F5F"/>
    <w:rsid w:val="00354F88"/>
    <w:rsid w:val="00363705"/>
    <w:rsid w:val="00366717"/>
    <w:rsid w:val="003820BA"/>
    <w:rsid w:val="00384965"/>
    <w:rsid w:val="00395443"/>
    <w:rsid w:val="00395628"/>
    <w:rsid w:val="003A179F"/>
    <w:rsid w:val="003B2112"/>
    <w:rsid w:val="003B72EC"/>
    <w:rsid w:val="003E2D9D"/>
    <w:rsid w:val="00411CD9"/>
    <w:rsid w:val="00430B6F"/>
    <w:rsid w:val="00432F05"/>
    <w:rsid w:val="00434FF3"/>
    <w:rsid w:val="00461A31"/>
    <w:rsid w:val="00475F61"/>
    <w:rsid w:val="0048187D"/>
    <w:rsid w:val="004A0C5F"/>
    <w:rsid w:val="004A150B"/>
    <w:rsid w:val="004A481D"/>
    <w:rsid w:val="004A6F06"/>
    <w:rsid w:val="004C71D4"/>
    <w:rsid w:val="004C755B"/>
    <w:rsid w:val="004F2F66"/>
    <w:rsid w:val="00500A2B"/>
    <w:rsid w:val="005107C8"/>
    <w:rsid w:val="00526D34"/>
    <w:rsid w:val="0053406A"/>
    <w:rsid w:val="00540151"/>
    <w:rsid w:val="005570DC"/>
    <w:rsid w:val="00575C88"/>
    <w:rsid w:val="00582B08"/>
    <w:rsid w:val="005833C6"/>
    <w:rsid w:val="005911EB"/>
    <w:rsid w:val="005B77AE"/>
    <w:rsid w:val="005C2257"/>
    <w:rsid w:val="005E76F0"/>
    <w:rsid w:val="005F666B"/>
    <w:rsid w:val="005F6B47"/>
    <w:rsid w:val="00614E44"/>
    <w:rsid w:val="00652FCA"/>
    <w:rsid w:val="00653DDF"/>
    <w:rsid w:val="00672F32"/>
    <w:rsid w:val="00687502"/>
    <w:rsid w:val="00690C42"/>
    <w:rsid w:val="006D08B0"/>
    <w:rsid w:val="00722E40"/>
    <w:rsid w:val="00735C41"/>
    <w:rsid w:val="00744CD9"/>
    <w:rsid w:val="00752679"/>
    <w:rsid w:val="00754BA9"/>
    <w:rsid w:val="007734B2"/>
    <w:rsid w:val="0077399C"/>
    <w:rsid w:val="00780137"/>
    <w:rsid w:val="00783BF5"/>
    <w:rsid w:val="007921AB"/>
    <w:rsid w:val="007C5E03"/>
    <w:rsid w:val="0080132C"/>
    <w:rsid w:val="0081679E"/>
    <w:rsid w:val="00830CB5"/>
    <w:rsid w:val="00847553"/>
    <w:rsid w:val="00856F65"/>
    <w:rsid w:val="008679B8"/>
    <w:rsid w:val="00884A1C"/>
    <w:rsid w:val="00885055"/>
    <w:rsid w:val="008E3669"/>
    <w:rsid w:val="008F4F48"/>
    <w:rsid w:val="008F6E3A"/>
    <w:rsid w:val="00934CBA"/>
    <w:rsid w:val="00992872"/>
    <w:rsid w:val="00993B88"/>
    <w:rsid w:val="0099703E"/>
    <w:rsid w:val="009A33A7"/>
    <w:rsid w:val="009A5CE4"/>
    <w:rsid w:val="009B43A1"/>
    <w:rsid w:val="009B61D5"/>
    <w:rsid w:val="009D7D48"/>
    <w:rsid w:val="009F0584"/>
    <w:rsid w:val="009F087D"/>
    <w:rsid w:val="00A020F2"/>
    <w:rsid w:val="00A15EC5"/>
    <w:rsid w:val="00A167AC"/>
    <w:rsid w:val="00A34F0A"/>
    <w:rsid w:val="00A56C3C"/>
    <w:rsid w:val="00A75757"/>
    <w:rsid w:val="00A923BA"/>
    <w:rsid w:val="00AA61D4"/>
    <w:rsid w:val="00AB1804"/>
    <w:rsid w:val="00AB47B5"/>
    <w:rsid w:val="00AC0424"/>
    <w:rsid w:val="00AC3898"/>
    <w:rsid w:val="00AC623F"/>
    <w:rsid w:val="00AD2C3D"/>
    <w:rsid w:val="00AD5C34"/>
    <w:rsid w:val="00AD7C9C"/>
    <w:rsid w:val="00AE286D"/>
    <w:rsid w:val="00AF6CB1"/>
    <w:rsid w:val="00B00D8E"/>
    <w:rsid w:val="00B11E7B"/>
    <w:rsid w:val="00B17EC2"/>
    <w:rsid w:val="00B26E4D"/>
    <w:rsid w:val="00B36400"/>
    <w:rsid w:val="00B36A25"/>
    <w:rsid w:val="00B42BEC"/>
    <w:rsid w:val="00B51F47"/>
    <w:rsid w:val="00B55FFE"/>
    <w:rsid w:val="00B5790D"/>
    <w:rsid w:val="00BC04F0"/>
    <w:rsid w:val="00BE772E"/>
    <w:rsid w:val="00BF23B8"/>
    <w:rsid w:val="00BF3CB2"/>
    <w:rsid w:val="00C04F84"/>
    <w:rsid w:val="00C15EFE"/>
    <w:rsid w:val="00C17CE5"/>
    <w:rsid w:val="00C22484"/>
    <w:rsid w:val="00C37858"/>
    <w:rsid w:val="00C553D9"/>
    <w:rsid w:val="00C613C5"/>
    <w:rsid w:val="00C634E4"/>
    <w:rsid w:val="00C648FE"/>
    <w:rsid w:val="00C700D8"/>
    <w:rsid w:val="00C70428"/>
    <w:rsid w:val="00C778D1"/>
    <w:rsid w:val="00C839E8"/>
    <w:rsid w:val="00C92275"/>
    <w:rsid w:val="00CE033F"/>
    <w:rsid w:val="00CE2288"/>
    <w:rsid w:val="00CE3E3E"/>
    <w:rsid w:val="00CF3B97"/>
    <w:rsid w:val="00D06A19"/>
    <w:rsid w:val="00D67AB1"/>
    <w:rsid w:val="00D74388"/>
    <w:rsid w:val="00D9146F"/>
    <w:rsid w:val="00DC35F5"/>
    <w:rsid w:val="00DF5BD6"/>
    <w:rsid w:val="00DF7AE2"/>
    <w:rsid w:val="00E16421"/>
    <w:rsid w:val="00E23D10"/>
    <w:rsid w:val="00E34424"/>
    <w:rsid w:val="00E4135B"/>
    <w:rsid w:val="00E52BA0"/>
    <w:rsid w:val="00E82A69"/>
    <w:rsid w:val="00E907AC"/>
    <w:rsid w:val="00EA5591"/>
    <w:rsid w:val="00EB68EE"/>
    <w:rsid w:val="00EC21D5"/>
    <w:rsid w:val="00ED634A"/>
    <w:rsid w:val="00EE2300"/>
    <w:rsid w:val="00F007B4"/>
    <w:rsid w:val="00F01701"/>
    <w:rsid w:val="00F246B8"/>
    <w:rsid w:val="00F3564D"/>
    <w:rsid w:val="00F4291F"/>
    <w:rsid w:val="00F652B3"/>
    <w:rsid w:val="00FA5177"/>
    <w:rsid w:val="00FB4EBF"/>
    <w:rsid w:val="00FC583A"/>
    <w:rsid w:val="00FC797F"/>
    <w:rsid w:val="00FD6687"/>
    <w:rsid w:val="00FD6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411CD9"/>
    <w:pPr>
      <w:keepLines/>
      <w:widowControl w:val="0"/>
      <w:spacing w:before="0" w:after="0" w:line="240" w:lineRule="exact"/>
      <w:ind w:left="0"/>
    </w:pPr>
    <w:rPr>
      <w:sz w:val="20"/>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CommentReference">
    <w:name w:val="annotation reference"/>
    <w:basedOn w:val="DefaultParagraphFont"/>
    <w:uiPriority w:val="99"/>
    <w:semiHidden/>
    <w:unhideWhenUsed/>
    <w:rsid w:val="00A923BA"/>
    <w:rPr>
      <w:sz w:val="16"/>
      <w:szCs w:val="16"/>
    </w:rPr>
  </w:style>
  <w:style w:type="paragraph" w:styleId="CommentText">
    <w:name w:val="annotation text"/>
    <w:basedOn w:val="Normal"/>
    <w:link w:val="CommentTextChar"/>
    <w:uiPriority w:val="99"/>
    <w:semiHidden/>
    <w:unhideWhenUsed/>
    <w:rsid w:val="00A923BA"/>
    <w:pPr>
      <w:spacing w:line="240" w:lineRule="auto"/>
    </w:pPr>
    <w:rPr>
      <w:sz w:val="20"/>
      <w:szCs w:val="20"/>
    </w:rPr>
  </w:style>
  <w:style w:type="character" w:customStyle="1" w:styleId="CommentTextChar">
    <w:name w:val="Comment Text Char"/>
    <w:basedOn w:val="DefaultParagraphFont"/>
    <w:link w:val="CommentText"/>
    <w:uiPriority w:val="99"/>
    <w:semiHidden/>
    <w:rsid w:val="00A923BA"/>
    <w:rPr>
      <w:sz w:val="20"/>
      <w:szCs w:val="20"/>
    </w:rPr>
  </w:style>
  <w:style w:type="paragraph" w:styleId="CommentSubject">
    <w:name w:val="annotation subject"/>
    <w:basedOn w:val="CommentText"/>
    <w:next w:val="CommentText"/>
    <w:link w:val="CommentSubjectChar"/>
    <w:uiPriority w:val="99"/>
    <w:semiHidden/>
    <w:unhideWhenUsed/>
    <w:rsid w:val="00A923BA"/>
    <w:rPr>
      <w:b/>
      <w:bCs/>
    </w:rPr>
  </w:style>
  <w:style w:type="character" w:customStyle="1" w:styleId="CommentSubjectChar">
    <w:name w:val="Comment Subject Char"/>
    <w:basedOn w:val="CommentTextChar"/>
    <w:link w:val="CommentSubject"/>
    <w:uiPriority w:val="99"/>
    <w:semiHidden/>
    <w:rsid w:val="00A923BA"/>
    <w:rPr>
      <w:b/>
      <w:bCs/>
      <w:sz w:val="20"/>
      <w:szCs w:val="20"/>
    </w:rPr>
  </w:style>
  <w:style w:type="paragraph" w:styleId="NormalWeb">
    <w:name w:val="Normal (Web)"/>
    <w:basedOn w:val="Normal"/>
    <w:uiPriority w:val="99"/>
    <w:semiHidden/>
    <w:unhideWhenUsed/>
    <w:rsid w:val="008F6E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6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411CD9"/>
    <w:pPr>
      <w:keepLines/>
      <w:widowControl w:val="0"/>
      <w:spacing w:before="0" w:after="0" w:line="240" w:lineRule="exact"/>
      <w:ind w:left="0"/>
    </w:pPr>
    <w:rPr>
      <w:sz w:val="20"/>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CommentReference">
    <w:name w:val="annotation reference"/>
    <w:basedOn w:val="DefaultParagraphFont"/>
    <w:uiPriority w:val="99"/>
    <w:semiHidden/>
    <w:unhideWhenUsed/>
    <w:rsid w:val="00A923BA"/>
    <w:rPr>
      <w:sz w:val="16"/>
      <w:szCs w:val="16"/>
    </w:rPr>
  </w:style>
  <w:style w:type="paragraph" w:styleId="CommentText">
    <w:name w:val="annotation text"/>
    <w:basedOn w:val="Normal"/>
    <w:link w:val="CommentTextChar"/>
    <w:uiPriority w:val="99"/>
    <w:semiHidden/>
    <w:unhideWhenUsed/>
    <w:rsid w:val="00A923BA"/>
    <w:pPr>
      <w:spacing w:line="240" w:lineRule="auto"/>
    </w:pPr>
    <w:rPr>
      <w:sz w:val="20"/>
      <w:szCs w:val="20"/>
    </w:rPr>
  </w:style>
  <w:style w:type="character" w:customStyle="1" w:styleId="CommentTextChar">
    <w:name w:val="Comment Text Char"/>
    <w:basedOn w:val="DefaultParagraphFont"/>
    <w:link w:val="CommentText"/>
    <w:uiPriority w:val="99"/>
    <w:semiHidden/>
    <w:rsid w:val="00A923BA"/>
    <w:rPr>
      <w:sz w:val="20"/>
      <w:szCs w:val="20"/>
    </w:rPr>
  </w:style>
  <w:style w:type="paragraph" w:styleId="CommentSubject">
    <w:name w:val="annotation subject"/>
    <w:basedOn w:val="CommentText"/>
    <w:next w:val="CommentText"/>
    <w:link w:val="CommentSubjectChar"/>
    <w:uiPriority w:val="99"/>
    <w:semiHidden/>
    <w:unhideWhenUsed/>
    <w:rsid w:val="00A923BA"/>
    <w:rPr>
      <w:b/>
      <w:bCs/>
    </w:rPr>
  </w:style>
  <w:style w:type="character" w:customStyle="1" w:styleId="CommentSubjectChar">
    <w:name w:val="Comment Subject Char"/>
    <w:basedOn w:val="CommentTextChar"/>
    <w:link w:val="CommentSubject"/>
    <w:uiPriority w:val="99"/>
    <w:semiHidden/>
    <w:rsid w:val="00A923BA"/>
    <w:rPr>
      <w:b/>
      <w:bCs/>
      <w:sz w:val="20"/>
      <w:szCs w:val="20"/>
    </w:rPr>
  </w:style>
  <w:style w:type="paragraph" w:styleId="NormalWeb">
    <w:name w:val="Normal (Web)"/>
    <w:basedOn w:val="Normal"/>
    <w:uiPriority w:val="99"/>
    <w:semiHidden/>
    <w:unhideWhenUsed/>
    <w:rsid w:val="008F6E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223151">
      <w:bodyDiv w:val="1"/>
      <w:marLeft w:val="0"/>
      <w:marRight w:val="0"/>
      <w:marTop w:val="0"/>
      <w:marBottom w:val="0"/>
      <w:divBdr>
        <w:top w:val="none" w:sz="0" w:space="0" w:color="auto"/>
        <w:left w:val="none" w:sz="0" w:space="0" w:color="auto"/>
        <w:bottom w:val="none" w:sz="0" w:space="0" w:color="auto"/>
        <w:right w:val="none" w:sz="0" w:space="0" w:color="auto"/>
      </w:divBdr>
    </w:div>
    <w:div w:id="1092045111">
      <w:bodyDiv w:val="1"/>
      <w:marLeft w:val="0"/>
      <w:marRight w:val="0"/>
      <w:marTop w:val="0"/>
      <w:marBottom w:val="0"/>
      <w:divBdr>
        <w:top w:val="none" w:sz="0" w:space="0" w:color="auto"/>
        <w:left w:val="none" w:sz="0" w:space="0" w:color="auto"/>
        <w:bottom w:val="none" w:sz="0" w:space="0" w:color="auto"/>
        <w:right w:val="none" w:sz="0" w:space="0" w:color="auto"/>
      </w:divBdr>
    </w:div>
    <w:div w:id="109255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developer.att.com"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eveloper.android.com"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229h\AppData\Roaming\Microsoft\Templates\Gruep%2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F4D6E-B1DD-46A3-9678-9CE5D6D7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Gruep 8</Template>
  <TotalTime>30</TotalTime>
  <Pages>25</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Advertising SDK Developer Guide for Android</dc:title>
  <dc:creator>AT&amp;T Developer Program</dc:creator>
  <cp:lastModifiedBy>CDT User</cp:lastModifiedBy>
  <cp:revision>5</cp:revision>
  <cp:lastPrinted>2013-04-01T17:03:00Z</cp:lastPrinted>
  <dcterms:created xsi:type="dcterms:W3CDTF">2014-05-28T20:45:00Z</dcterms:created>
  <dcterms:modified xsi:type="dcterms:W3CDTF">2014-05-28T21:07:00Z</dcterms:modified>
</cp:coreProperties>
</file>